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292296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0DB4" w:rsidRDefault="00990DB4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0C09F2" w:rsidRDefault="00990DB4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2958" w:history="1">
            <w:r w:rsidR="000C09F2" w:rsidRPr="00DA2C1F">
              <w:rPr>
                <w:rStyle w:val="a8"/>
                <w:noProof/>
              </w:rPr>
              <w:t>一、需要识别的结构构件</w:t>
            </w:r>
            <w:r w:rsidR="000C09F2">
              <w:rPr>
                <w:noProof/>
                <w:webHidden/>
              </w:rPr>
              <w:tab/>
            </w:r>
            <w:r w:rsidR="000C09F2">
              <w:rPr>
                <w:noProof/>
                <w:webHidden/>
              </w:rPr>
              <w:fldChar w:fldCharType="begin"/>
            </w:r>
            <w:r w:rsidR="000C09F2">
              <w:rPr>
                <w:noProof/>
                <w:webHidden/>
              </w:rPr>
              <w:instrText xml:space="preserve"> PAGEREF _Toc51772958 \h </w:instrText>
            </w:r>
            <w:r w:rsidR="000C09F2">
              <w:rPr>
                <w:noProof/>
                <w:webHidden/>
              </w:rPr>
            </w:r>
            <w:r w:rsidR="000C09F2">
              <w:rPr>
                <w:noProof/>
                <w:webHidden/>
              </w:rPr>
              <w:fldChar w:fldCharType="separate"/>
            </w:r>
            <w:r w:rsidR="000C09F2">
              <w:rPr>
                <w:noProof/>
                <w:webHidden/>
              </w:rPr>
              <w:t>2</w:t>
            </w:r>
            <w:r w:rsidR="000C09F2">
              <w:rPr>
                <w:noProof/>
                <w:webHidden/>
              </w:rPr>
              <w:fldChar w:fldCharType="end"/>
            </w:r>
          </w:hyperlink>
        </w:p>
        <w:p w:rsidR="000C09F2" w:rsidRDefault="00A46160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51772959" w:history="1">
            <w:r w:rsidR="000C09F2" w:rsidRPr="00DA2C1F">
              <w:rPr>
                <w:rStyle w:val="a8"/>
                <w:noProof/>
              </w:rPr>
              <w:t>二、图层指定</w:t>
            </w:r>
            <w:r w:rsidR="000C09F2">
              <w:rPr>
                <w:noProof/>
                <w:webHidden/>
              </w:rPr>
              <w:tab/>
            </w:r>
            <w:r w:rsidR="000C09F2">
              <w:rPr>
                <w:noProof/>
                <w:webHidden/>
              </w:rPr>
              <w:fldChar w:fldCharType="begin"/>
            </w:r>
            <w:r w:rsidR="000C09F2">
              <w:rPr>
                <w:noProof/>
                <w:webHidden/>
              </w:rPr>
              <w:instrText xml:space="preserve"> PAGEREF _Toc51772959 \h </w:instrText>
            </w:r>
            <w:r w:rsidR="000C09F2">
              <w:rPr>
                <w:noProof/>
                <w:webHidden/>
              </w:rPr>
            </w:r>
            <w:r w:rsidR="000C09F2">
              <w:rPr>
                <w:noProof/>
                <w:webHidden/>
              </w:rPr>
              <w:fldChar w:fldCharType="separate"/>
            </w:r>
            <w:r w:rsidR="000C09F2">
              <w:rPr>
                <w:noProof/>
                <w:webHidden/>
              </w:rPr>
              <w:t>2</w:t>
            </w:r>
            <w:r w:rsidR="000C09F2">
              <w:rPr>
                <w:noProof/>
                <w:webHidden/>
              </w:rPr>
              <w:fldChar w:fldCharType="end"/>
            </w:r>
          </w:hyperlink>
        </w:p>
        <w:p w:rsidR="000C09F2" w:rsidRDefault="00A46160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51772960" w:history="1">
            <w:r w:rsidR="000C09F2" w:rsidRPr="00DA2C1F">
              <w:rPr>
                <w:rStyle w:val="a8"/>
                <w:noProof/>
              </w:rPr>
              <w:t>三、线段预处理</w:t>
            </w:r>
            <w:r w:rsidR="000C09F2">
              <w:rPr>
                <w:noProof/>
                <w:webHidden/>
              </w:rPr>
              <w:tab/>
            </w:r>
            <w:r w:rsidR="000C09F2">
              <w:rPr>
                <w:noProof/>
                <w:webHidden/>
              </w:rPr>
              <w:fldChar w:fldCharType="begin"/>
            </w:r>
            <w:r w:rsidR="000C09F2">
              <w:rPr>
                <w:noProof/>
                <w:webHidden/>
              </w:rPr>
              <w:instrText xml:space="preserve"> PAGEREF _Toc51772960 \h </w:instrText>
            </w:r>
            <w:r w:rsidR="000C09F2">
              <w:rPr>
                <w:noProof/>
                <w:webHidden/>
              </w:rPr>
            </w:r>
            <w:r w:rsidR="000C09F2">
              <w:rPr>
                <w:noProof/>
                <w:webHidden/>
              </w:rPr>
              <w:fldChar w:fldCharType="separate"/>
            </w:r>
            <w:r w:rsidR="000C09F2">
              <w:rPr>
                <w:noProof/>
                <w:webHidden/>
              </w:rPr>
              <w:t>2</w:t>
            </w:r>
            <w:r w:rsidR="000C09F2">
              <w:rPr>
                <w:noProof/>
                <w:webHidden/>
              </w:rPr>
              <w:fldChar w:fldCharType="end"/>
            </w:r>
          </w:hyperlink>
        </w:p>
        <w:p w:rsidR="000C09F2" w:rsidRDefault="00A46160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51772961" w:history="1">
            <w:r w:rsidR="000C09F2" w:rsidRPr="00DA2C1F">
              <w:rPr>
                <w:rStyle w:val="a8"/>
                <w:noProof/>
              </w:rPr>
              <w:t>四、原始梁段的识别</w:t>
            </w:r>
            <w:r w:rsidR="000C09F2">
              <w:rPr>
                <w:noProof/>
                <w:webHidden/>
              </w:rPr>
              <w:tab/>
            </w:r>
            <w:r w:rsidR="000C09F2">
              <w:rPr>
                <w:noProof/>
                <w:webHidden/>
              </w:rPr>
              <w:fldChar w:fldCharType="begin"/>
            </w:r>
            <w:r w:rsidR="000C09F2">
              <w:rPr>
                <w:noProof/>
                <w:webHidden/>
              </w:rPr>
              <w:instrText xml:space="preserve"> PAGEREF _Toc51772961 \h </w:instrText>
            </w:r>
            <w:r w:rsidR="000C09F2">
              <w:rPr>
                <w:noProof/>
                <w:webHidden/>
              </w:rPr>
            </w:r>
            <w:r w:rsidR="000C09F2">
              <w:rPr>
                <w:noProof/>
                <w:webHidden/>
              </w:rPr>
              <w:fldChar w:fldCharType="separate"/>
            </w:r>
            <w:r w:rsidR="000C09F2">
              <w:rPr>
                <w:noProof/>
                <w:webHidden/>
              </w:rPr>
              <w:t>3</w:t>
            </w:r>
            <w:r w:rsidR="000C09F2">
              <w:rPr>
                <w:noProof/>
                <w:webHidden/>
              </w:rPr>
              <w:fldChar w:fldCharType="end"/>
            </w:r>
          </w:hyperlink>
        </w:p>
        <w:p w:rsidR="000C09F2" w:rsidRDefault="00A46160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51772962" w:history="1">
            <w:r w:rsidR="000C09F2" w:rsidRPr="00DA2C1F">
              <w:rPr>
                <w:rStyle w:val="a8"/>
                <w:noProof/>
              </w:rPr>
              <w:t>五、梁段的业务处理</w:t>
            </w:r>
            <w:r w:rsidR="000C09F2">
              <w:rPr>
                <w:noProof/>
                <w:webHidden/>
              </w:rPr>
              <w:tab/>
            </w:r>
            <w:r w:rsidR="000C09F2">
              <w:rPr>
                <w:noProof/>
                <w:webHidden/>
              </w:rPr>
              <w:fldChar w:fldCharType="begin"/>
            </w:r>
            <w:r w:rsidR="000C09F2">
              <w:rPr>
                <w:noProof/>
                <w:webHidden/>
              </w:rPr>
              <w:instrText xml:space="preserve"> PAGEREF _Toc51772962 \h </w:instrText>
            </w:r>
            <w:r w:rsidR="000C09F2">
              <w:rPr>
                <w:noProof/>
                <w:webHidden/>
              </w:rPr>
            </w:r>
            <w:r w:rsidR="000C09F2">
              <w:rPr>
                <w:noProof/>
                <w:webHidden/>
              </w:rPr>
              <w:fldChar w:fldCharType="separate"/>
            </w:r>
            <w:r w:rsidR="000C09F2">
              <w:rPr>
                <w:noProof/>
                <w:webHidden/>
              </w:rPr>
              <w:t>4</w:t>
            </w:r>
            <w:r w:rsidR="000C09F2">
              <w:rPr>
                <w:noProof/>
                <w:webHidden/>
              </w:rPr>
              <w:fldChar w:fldCharType="end"/>
            </w:r>
          </w:hyperlink>
        </w:p>
        <w:p w:rsidR="000C09F2" w:rsidRDefault="00A46160">
          <w:pPr>
            <w:pStyle w:val="21"/>
            <w:tabs>
              <w:tab w:val="right" w:leader="dot" w:pos="973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772963" w:history="1">
            <w:r w:rsidR="000C09F2" w:rsidRPr="00DA2C1F">
              <w:rPr>
                <w:rStyle w:val="a8"/>
                <w:noProof/>
              </w:rPr>
              <w:t xml:space="preserve">5.1.1 </w:t>
            </w:r>
            <w:r w:rsidR="000C09F2" w:rsidRPr="00DA2C1F">
              <w:rPr>
                <w:rStyle w:val="a8"/>
                <w:noProof/>
              </w:rPr>
              <w:t>原始梁段的分割</w:t>
            </w:r>
            <w:r w:rsidR="000C09F2">
              <w:rPr>
                <w:noProof/>
                <w:webHidden/>
              </w:rPr>
              <w:tab/>
            </w:r>
            <w:r w:rsidR="000C09F2">
              <w:rPr>
                <w:noProof/>
                <w:webHidden/>
              </w:rPr>
              <w:fldChar w:fldCharType="begin"/>
            </w:r>
            <w:r w:rsidR="000C09F2">
              <w:rPr>
                <w:noProof/>
                <w:webHidden/>
              </w:rPr>
              <w:instrText xml:space="preserve"> PAGEREF _Toc51772963 \h </w:instrText>
            </w:r>
            <w:r w:rsidR="000C09F2">
              <w:rPr>
                <w:noProof/>
                <w:webHidden/>
              </w:rPr>
            </w:r>
            <w:r w:rsidR="000C09F2">
              <w:rPr>
                <w:noProof/>
                <w:webHidden/>
              </w:rPr>
              <w:fldChar w:fldCharType="separate"/>
            </w:r>
            <w:r w:rsidR="000C09F2">
              <w:rPr>
                <w:noProof/>
                <w:webHidden/>
              </w:rPr>
              <w:t>4</w:t>
            </w:r>
            <w:r w:rsidR="000C09F2">
              <w:rPr>
                <w:noProof/>
                <w:webHidden/>
              </w:rPr>
              <w:fldChar w:fldCharType="end"/>
            </w:r>
          </w:hyperlink>
        </w:p>
        <w:p w:rsidR="000C09F2" w:rsidRDefault="00A46160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51772964" w:history="1">
            <w:r w:rsidR="000C09F2" w:rsidRPr="00DA2C1F">
              <w:rPr>
                <w:rStyle w:val="a8"/>
                <w:noProof/>
              </w:rPr>
              <w:t>六、结构梁属性分类</w:t>
            </w:r>
            <w:r w:rsidR="000C09F2">
              <w:rPr>
                <w:noProof/>
                <w:webHidden/>
              </w:rPr>
              <w:tab/>
            </w:r>
            <w:r w:rsidR="000C09F2">
              <w:rPr>
                <w:noProof/>
                <w:webHidden/>
              </w:rPr>
              <w:fldChar w:fldCharType="begin"/>
            </w:r>
            <w:r w:rsidR="000C09F2">
              <w:rPr>
                <w:noProof/>
                <w:webHidden/>
              </w:rPr>
              <w:instrText xml:space="preserve"> PAGEREF _Toc51772964 \h </w:instrText>
            </w:r>
            <w:r w:rsidR="000C09F2">
              <w:rPr>
                <w:noProof/>
                <w:webHidden/>
              </w:rPr>
            </w:r>
            <w:r w:rsidR="000C09F2">
              <w:rPr>
                <w:noProof/>
                <w:webHidden/>
              </w:rPr>
              <w:fldChar w:fldCharType="separate"/>
            </w:r>
            <w:r w:rsidR="000C09F2">
              <w:rPr>
                <w:noProof/>
                <w:webHidden/>
              </w:rPr>
              <w:t>4</w:t>
            </w:r>
            <w:r w:rsidR="000C09F2">
              <w:rPr>
                <w:noProof/>
                <w:webHidden/>
              </w:rPr>
              <w:fldChar w:fldCharType="end"/>
            </w:r>
          </w:hyperlink>
        </w:p>
        <w:p w:rsidR="000C09F2" w:rsidRDefault="00A46160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51772965" w:history="1">
            <w:r w:rsidR="000C09F2" w:rsidRPr="00DA2C1F">
              <w:rPr>
                <w:rStyle w:val="a8"/>
                <w:noProof/>
              </w:rPr>
              <w:t>二、详细说明</w:t>
            </w:r>
            <w:r w:rsidR="000C09F2">
              <w:rPr>
                <w:noProof/>
                <w:webHidden/>
              </w:rPr>
              <w:tab/>
            </w:r>
            <w:r w:rsidR="000C09F2">
              <w:rPr>
                <w:noProof/>
                <w:webHidden/>
              </w:rPr>
              <w:fldChar w:fldCharType="begin"/>
            </w:r>
            <w:r w:rsidR="000C09F2">
              <w:rPr>
                <w:noProof/>
                <w:webHidden/>
              </w:rPr>
              <w:instrText xml:space="preserve"> PAGEREF _Toc51772965 \h </w:instrText>
            </w:r>
            <w:r w:rsidR="000C09F2">
              <w:rPr>
                <w:noProof/>
                <w:webHidden/>
              </w:rPr>
            </w:r>
            <w:r w:rsidR="000C09F2">
              <w:rPr>
                <w:noProof/>
                <w:webHidden/>
              </w:rPr>
              <w:fldChar w:fldCharType="separate"/>
            </w:r>
            <w:r w:rsidR="000C09F2">
              <w:rPr>
                <w:noProof/>
                <w:webHidden/>
              </w:rPr>
              <w:t>5</w:t>
            </w:r>
            <w:r w:rsidR="000C09F2">
              <w:rPr>
                <w:noProof/>
                <w:webHidden/>
              </w:rPr>
              <w:fldChar w:fldCharType="end"/>
            </w:r>
          </w:hyperlink>
        </w:p>
        <w:p w:rsidR="000C09F2" w:rsidRDefault="00A46160">
          <w:pPr>
            <w:pStyle w:val="21"/>
            <w:tabs>
              <w:tab w:val="right" w:leader="dot" w:pos="973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772966" w:history="1">
            <w:r w:rsidR="000C09F2" w:rsidRPr="00DA2C1F">
              <w:rPr>
                <w:rStyle w:val="a8"/>
                <w:noProof/>
              </w:rPr>
              <w:t xml:space="preserve">2.1 </w:t>
            </w:r>
            <w:r w:rsidR="000C09F2" w:rsidRPr="00DA2C1F">
              <w:rPr>
                <w:rStyle w:val="a8"/>
                <w:noProof/>
              </w:rPr>
              <w:t>确定竖向构件</w:t>
            </w:r>
            <w:r w:rsidR="000C09F2">
              <w:rPr>
                <w:noProof/>
                <w:webHidden/>
              </w:rPr>
              <w:tab/>
            </w:r>
            <w:r w:rsidR="000C09F2">
              <w:rPr>
                <w:noProof/>
                <w:webHidden/>
              </w:rPr>
              <w:fldChar w:fldCharType="begin"/>
            </w:r>
            <w:r w:rsidR="000C09F2">
              <w:rPr>
                <w:noProof/>
                <w:webHidden/>
              </w:rPr>
              <w:instrText xml:space="preserve"> PAGEREF _Toc51772966 \h </w:instrText>
            </w:r>
            <w:r w:rsidR="000C09F2">
              <w:rPr>
                <w:noProof/>
                <w:webHidden/>
              </w:rPr>
            </w:r>
            <w:r w:rsidR="000C09F2">
              <w:rPr>
                <w:noProof/>
                <w:webHidden/>
              </w:rPr>
              <w:fldChar w:fldCharType="separate"/>
            </w:r>
            <w:r w:rsidR="000C09F2">
              <w:rPr>
                <w:noProof/>
                <w:webHidden/>
              </w:rPr>
              <w:t>5</w:t>
            </w:r>
            <w:r w:rsidR="000C09F2">
              <w:rPr>
                <w:noProof/>
                <w:webHidden/>
              </w:rPr>
              <w:fldChar w:fldCharType="end"/>
            </w:r>
          </w:hyperlink>
        </w:p>
        <w:p w:rsidR="000C09F2" w:rsidRDefault="00A46160">
          <w:pPr>
            <w:pStyle w:val="21"/>
            <w:tabs>
              <w:tab w:val="right" w:leader="dot" w:pos="973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772967" w:history="1">
            <w:r w:rsidR="000C09F2" w:rsidRPr="00DA2C1F">
              <w:rPr>
                <w:rStyle w:val="a8"/>
                <w:noProof/>
              </w:rPr>
              <w:t>2.2</w:t>
            </w:r>
            <w:r w:rsidR="000C09F2" w:rsidRPr="00DA2C1F">
              <w:rPr>
                <w:rStyle w:val="a8"/>
                <w:noProof/>
              </w:rPr>
              <w:t>确定主梁</w:t>
            </w:r>
            <w:r w:rsidR="000C09F2">
              <w:rPr>
                <w:noProof/>
                <w:webHidden/>
              </w:rPr>
              <w:tab/>
            </w:r>
            <w:r w:rsidR="000C09F2">
              <w:rPr>
                <w:noProof/>
                <w:webHidden/>
              </w:rPr>
              <w:fldChar w:fldCharType="begin"/>
            </w:r>
            <w:r w:rsidR="000C09F2">
              <w:rPr>
                <w:noProof/>
                <w:webHidden/>
              </w:rPr>
              <w:instrText xml:space="preserve"> PAGEREF _Toc51772967 \h </w:instrText>
            </w:r>
            <w:r w:rsidR="000C09F2">
              <w:rPr>
                <w:noProof/>
                <w:webHidden/>
              </w:rPr>
            </w:r>
            <w:r w:rsidR="000C09F2">
              <w:rPr>
                <w:noProof/>
                <w:webHidden/>
              </w:rPr>
              <w:fldChar w:fldCharType="separate"/>
            </w:r>
            <w:r w:rsidR="000C09F2">
              <w:rPr>
                <w:noProof/>
                <w:webHidden/>
              </w:rPr>
              <w:t>6</w:t>
            </w:r>
            <w:r w:rsidR="000C09F2">
              <w:rPr>
                <w:noProof/>
                <w:webHidden/>
              </w:rPr>
              <w:fldChar w:fldCharType="end"/>
            </w:r>
          </w:hyperlink>
        </w:p>
        <w:p w:rsidR="000C09F2" w:rsidRDefault="00A46160">
          <w:pPr>
            <w:pStyle w:val="21"/>
            <w:tabs>
              <w:tab w:val="right" w:leader="dot" w:pos="973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772968" w:history="1">
            <w:r w:rsidR="000C09F2" w:rsidRPr="00DA2C1F">
              <w:rPr>
                <w:rStyle w:val="a8"/>
                <w:noProof/>
              </w:rPr>
              <w:t>2.3</w:t>
            </w:r>
            <w:r w:rsidR="000C09F2" w:rsidRPr="00DA2C1F">
              <w:rPr>
                <w:rStyle w:val="a8"/>
                <w:noProof/>
              </w:rPr>
              <w:t>确定半主梁</w:t>
            </w:r>
            <w:r w:rsidR="000C09F2">
              <w:rPr>
                <w:noProof/>
                <w:webHidden/>
              </w:rPr>
              <w:tab/>
            </w:r>
            <w:r w:rsidR="000C09F2">
              <w:rPr>
                <w:noProof/>
                <w:webHidden/>
              </w:rPr>
              <w:fldChar w:fldCharType="begin"/>
            </w:r>
            <w:r w:rsidR="000C09F2">
              <w:rPr>
                <w:noProof/>
                <w:webHidden/>
              </w:rPr>
              <w:instrText xml:space="preserve"> PAGEREF _Toc51772968 \h </w:instrText>
            </w:r>
            <w:r w:rsidR="000C09F2">
              <w:rPr>
                <w:noProof/>
                <w:webHidden/>
              </w:rPr>
            </w:r>
            <w:r w:rsidR="000C09F2">
              <w:rPr>
                <w:noProof/>
                <w:webHidden/>
              </w:rPr>
              <w:fldChar w:fldCharType="separate"/>
            </w:r>
            <w:r w:rsidR="000C09F2">
              <w:rPr>
                <w:noProof/>
                <w:webHidden/>
              </w:rPr>
              <w:t>7</w:t>
            </w:r>
            <w:r w:rsidR="000C09F2">
              <w:rPr>
                <w:noProof/>
                <w:webHidden/>
              </w:rPr>
              <w:fldChar w:fldCharType="end"/>
            </w:r>
          </w:hyperlink>
        </w:p>
        <w:p w:rsidR="000C09F2" w:rsidRDefault="00A46160">
          <w:pPr>
            <w:pStyle w:val="21"/>
            <w:tabs>
              <w:tab w:val="right" w:leader="dot" w:pos="973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772969" w:history="1">
            <w:r w:rsidR="000C09F2" w:rsidRPr="00DA2C1F">
              <w:rPr>
                <w:rStyle w:val="a8"/>
                <w:noProof/>
              </w:rPr>
              <w:t>2.4</w:t>
            </w:r>
            <w:r w:rsidR="000C09F2" w:rsidRPr="00DA2C1F">
              <w:rPr>
                <w:rStyle w:val="a8"/>
                <w:noProof/>
              </w:rPr>
              <w:t>确定悬挑主梁</w:t>
            </w:r>
            <w:r w:rsidR="000C09F2">
              <w:rPr>
                <w:noProof/>
                <w:webHidden/>
              </w:rPr>
              <w:tab/>
            </w:r>
            <w:r w:rsidR="000C09F2">
              <w:rPr>
                <w:noProof/>
                <w:webHidden/>
              </w:rPr>
              <w:fldChar w:fldCharType="begin"/>
            </w:r>
            <w:r w:rsidR="000C09F2">
              <w:rPr>
                <w:noProof/>
                <w:webHidden/>
              </w:rPr>
              <w:instrText xml:space="preserve"> PAGEREF _Toc51772969 \h </w:instrText>
            </w:r>
            <w:r w:rsidR="000C09F2">
              <w:rPr>
                <w:noProof/>
                <w:webHidden/>
              </w:rPr>
            </w:r>
            <w:r w:rsidR="000C09F2">
              <w:rPr>
                <w:noProof/>
                <w:webHidden/>
              </w:rPr>
              <w:fldChar w:fldCharType="separate"/>
            </w:r>
            <w:r w:rsidR="000C09F2">
              <w:rPr>
                <w:noProof/>
                <w:webHidden/>
              </w:rPr>
              <w:t>9</w:t>
            </w:r>
            <w:r w:rsidR="000C09F2">
              <w:rPr>
                <w:noProof/>
                <w:webHidden/>
              </w:rPr>
              <w:fldChar w:fldCharType="end"/>
            </w:r>
          </w:hyperlink>
        </w:p>
        <w:p w:rsidR="000C09F2" w:rsidRDefault="00A46160">
          <w:pPr>
            <w:pStyle w:val="21"/>
            <w:tabs>
              <w:tab w:val="right" w:leader="dot" w:pos="973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772970" w:history="1">
            <w:r w:rsidR="000C09F2" w:rsidRPr="00DA2C1F">
              <w:rPr>
                <w:rStyle w:val="a8"/>
                <w:noProof/>
              </w:rPr>
              <w:t>2.5</w:t>
            </w:r>
            <w:r w:rsidR="000C09F2" w:rsidRPr="00DA2C1F">
              <w:rPr>
                <w:rStyle w:val="a8"/>
                <w:noProof/>
              </w:rPr>
              <w:t>确定次梁</w:t>
            </w:r>
            <w:r w:rsidR="000C09F2">
              <w:rPr>
                <w:noProof/>
                <w:webHidden/>
              </w:rPr>
              <w:tab/>
            </w:r>
            <w:r w:rsidR="000C09F2">
              <w:rPr>
                <w:noProof/>
                <w:webHidden/>
              </w:rPr>
              <w:fldChar w:fldCharType="begin"/>
            </w:r>
            <w:r w:rsidR="000C09F2">
              <w:rPr>
                <w:noProof/>
                <w:webHidden/>
              </w:rPr>
              <w:instrText xml:space="preserve"> PAGEREF _Toc51772970 \h </w:instrText>
            </w:r>
            <w:r w:rsidR="000C09F2">
              <w:rPr>
                <w:noProof/>
                <w:webHidden/>
              </w:rPr>
            </w:r>
            <w:r w:rsidR="000C09F2">
              <w:rPr>
                <w:noProof/>
                <w:webHidden/>
              </w:rPr>
              <w:fldChar w:fldCharType="separate"/>
            </w:r>
            <w:r w:rsidR="000C09F2">
              <w:rPr>
                <w:noProof/>
                <w:webHidden/>
              </w:rPr>
              <w:t>10</w:t>
            </w:r>
            <w:r w:rsidR="000C09F2">
              <w:rPr>
                <w:noProof/>
                <w:webHidden/>
              </w:rPr>
              <w:fldChar w:fldCharType="end"/>
            </w:r>
          </w:hyperlink>
        </w:p>
        <w:p w:rsidR="00990DB4" w:rsidRDefault="00990DB4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90DB4" w:rsidRDefault="00990DB4" w:rsidP="005A2B75">
      <w:pPr>
        <w:pStyle w:val="1"/>
      </w:pPr>
    </w:p>
    <w:p w:rsidR="00990DB4" w:rsidRDefault="00990DB4" w:rsidP="00990DB4">
      <w:pPr>
        <w:ind w:firstLine="480"/>
        <w:rPr>
          <w:sz w:val="28"/>
        </w:rPr>
      </w:pPr>
      <w:r>
        <w:br w:type="page"/>
      </w:r>
    </w:p>
    <w:p w:rsidR="00C36CA7" w:rsidRDefault="00C36CA7" w:rsidP="00C36CA7">
      <w:pPr>
        <w:pStyle w:val="1"/>
        <w:rPr>
          <w:ins w:id="0" w:author="谭理政" w:date="2020-09-22T15:57:00Z"/>
        </w:rPr>
      </w:pPr>
      <w:bookmarkStart w:id="1" w:name="_Toc51772958"/>
      <w:ins w:id="2" w:author="谭理政" w:date="2020-09-22T15:58:00Z">
        <w:r>
          <w:rPr>
            <w:rFonts w:hint="eastAsia"/>
          </w:rPr>
          <w:lastRenderedPageBreak/>
          <w:t>一、</w:t>
        </w:r>
      </w:ins>
      <w:ins w:id="3" w:author="谭理政" w:date="2020-09-22T15:57:00Z">
        <w:r>
          <w:rPr>
            <w:rFonts w:hint="eastAsia"/>
          </w:rPr>
          <w:t>需要识别的结构构件</w:t>
        </w:r>
        <w:bookmarkEnd w:id="1"/>
      </w:ins>
    </w:p>
    <w:p w:rsidR="00C36CA7" w:rsidRDefault="00C36CA7">
      <w:pPr>
        <w:pStyle w:val="a3"/>
        <w:numPr>
          <w:ilvl w:val="0"/>
          <w:numId w:val="42"/>
        </w:numPr>
        <w:ind w:firstLineChars="0"/>
        <w:rPr>
          <w:ins w:id="4" w:author="谭理政" w:date="2020-09-22T15:57:00Z"/>
        </w:rPr>
        <w:pPrChange w:id="5" w:author="谭理政" w:date="2020-09-22T15:58:00Z">
          <w:pPr>
            <w:pStyle w:val="1"/>
          </w:pPr>
        </w:pPrChange>
      </w:pPr>
      <w:ins w:id="6" w:author="谭理政" w:date="2020-09-22T15:57:00Z">
        <w:r>
          <w:rPr>
            <w:rFonts w:hint="eastAsia"/>
          </w:rPr>
          <w:t>柱</w:t>
        </w:r>
      </w:ins>
    </w:p>
    <w:p w:rsidR="00C36CA7" w:rsidRDefault="00C36CA7">
      <w:pPr>
        <w:pStyle w:val="a3"/>
        <w:numPr>
          <w:ilvl w:val="0"/>
          <w:numId w:val="42"/>
        </w:numPr>
        <w:ind w:firstLineChars="0"/>
        <w:rPr>
          <w:ins w:id="7" w:author="谭理政" w:date="2020-09-22T15:57:00Z"/>
        </w:rPr>
        <w:pPrChange w:id="8" w:author="谭理政" w:date="2020-09-22T15:58:00Z">
          <w:pPr>
            <w:pStyle w:val="1"/>
          </w:pPr>
        </w:pPrChange>
      </w:pPr>
      <w:ins w:id="9" w:author="谭理政" w:date="2020-09-22T15:57:00Z">
        <w:r>
          <w:rPr>
            <w:rFonts w:hint="eastAsia"/>
          </w:rPr>
          <w:t>剪力墙</w:t>
        </w:r>
      </w:ins>
    </w:p>
    <w:p w:rsidR="00C36CA7" w:rsidRDefault="00C36CA7">
      <w:pPr>
        <w:pStyle w:val="a3"/>
        <w:numPr>
          <w:ilvl w:val="0"/>
          <w:numId w:val="42"/>
        </w:numPr>
        <w:ind w:firstLineChars="0"/>
        <w:pPrChange w:id="10" w:author="谭理政" w:date="2020-09-22T15:58:00Z">
          <w:pPr>
            <w:pStyle w:val="1"/>
          </w:pPr>
        </w:pPrChange>
      </w:pPr>
      <w:ins w:id="11" w:author="谭理政" w:date="2020-09-22T15:57:00Z">
        <w:r>
          <w:rPr>
            <w:rFonts w:hint="eastAsia"/>
          </w:rPr>
          <w:t>梁</w:t>
        </w:r>
      </w:ins>
    </w:p>
    <w:p w:rsidR="00D90736" w:rsidRDefault="00D90736" w:rsidP="00D90736">
      <w:pPr>
        <w:pStyle w:val="a3"/>
        <w:numPr>
          <w:ilvl w:val="1"/>
          <w:numId w:val="42"/>
        </w:numPr>
        <w:ind w:firstLineChars="0"/>
      </w:pPr>
      <w:r>
        <w:rPr>
          <w:rFonts w:hint="eastAsia"/>
        </w:rPr>
        <w:t>梁段</w:t>
      </w:r>
    </w:p>
    <w:p w:rsidR="00D90736" w:rsidRDefault="00D90736" w:rsidP="00D90736">
      <w:pPr>
        <w:pStyle w:val="a3"/>
        <w:numPr>
          <w:ilvl w:val="1"/>
          <w:numId w:val="42"/>
        </w:numPr>
        <w:ind w:firstLineChars="0"/>
      </w:pPr>
      <w:r>
        <w:rPr>
          <w:rFonts w:hint="eastAsia"/>
        </w:rPr>
        <w:t>截面属性</w:t>
      </w:r>
    </w:p>
    <w:p w:rsidR="00D90736" w:rsidRDefault="00793731" w:rsidP="00793731">
      <w:pPr>
        <w:pStyle w:val="1"/>
      </w:pPr>
      <w:bookmarkStart w:id="12" w:name="_Toc51772959"/>
      <w:r>
        <w:rPr>
          <w:rFonts w:hint="eastAsia"/>
        </w:rPr>
        <w:t>二、</w:t>
      </w:r>
      <w:proofErr w:type="gramStart"/>
      <w:r>
        <w:rPr>
          <w:rFonts w:hint="eastAsia"/>
        </w:rPr>
        <w:t>图层指定</w:t>
      </w:r>
      <w:bookmarkEnd w:id="12"/>
      <w:proofErr w:type="gramEnd"/>
    </w:p>
    <w:p w:rsidR="00793731" w:rsidRDefault="00793731" w:rsidP="001D155D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柱：</w:t>
      </w:r>
      <w:r>
        <w:rPr>
          <w:rFonts w:hint="eastAsia"/>
        </w:rPr>
        <w:t>*S</w:t>
      </w:r>
      <w:r>
        <w:t>_COLU</w:t>
      </w:r>
    </w:p>
    <w:p w:rsidR="00793731" w:rsidRDefault="00793731" w:rsidP="001D155D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剪力墙：</w:t>
      </w:r>
      <w:r>
        <w:rPr>
          <w:rFonts w:hint="eastAsia"/>
        </w:rPr>
        <w:t>*</w:t>
      </w:r>
      <w:r w:rsidR="001D155D" w:rsidRPr="001D155D">
        <w:t>S_WALL</w:t>
      </w:r>
    </w:p>
    <w:p w:rsidR="001D155D" w:rsidRDefault="001D155D" w:rsidP="001D155D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梁：</w:t>
      </w:r>
    </w:p>
    <w:p w:rsidR="001D155D" w:rsidRDefault="001D155D" w:rsidP="001D155D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梁段：</w:t>
      </w:r>
      <w:r>
        <w:rPr>
          <w:rFonts w:hint="eastAsia"/>
        </w:rPr>
        <w:t>*</w:t>
      </w:r>
      <w:r w:rsidRPr="001D155D">
        <w:t>S_BEAM</w:t>
      </w:r>
      <w:r>
        <w:t>, *</w:t>
      </w:r>
      <w:r w:rsidRPr="001D155D">
        <w:t>S_BEAM_WALL</w:t>
      </w:r>
      <w:r>
        <w:t>, *</w:t>
      </w:r>
      <w:r w:rsidRPr="001D155D">
        <w:t>S_BEAM_SECD</w:t>
      </w:r>
    </w:p>
    <w:p w:rsidR="001D155D" w:rsidRPr="00793731" w:rsidRDefault="001D155D" w:rsidP="001D155D">
      <w:pPr>
        <w:pStyle w:val="a3"/>
        <w:numPr>
          <w:ilvl w:val="0"/>
          <w:numId w:val="45"/>
        </w:numPr>
        <w:ind w:firstLineChars="0"/>
        <w:rPr>
          <w:ins w:id="13" w:author="谭理政" w:date="2020-09-22T15:58:00Z"/>
        </w:rPr>
      </w:pPr>
      <w:r>
        <w:rPr>
          <w:rFonts w:hint="eastAsia"/>
        </w:rPr>
        <w:t>梁截面文字标注：</w:t>
      </w:r>
      <w:r>
        <w:rPr>
          <w:rFonts w:hint="eastAsia"/>
        </w:rPr>
        <w:t>*</w:t>
      </w:r>
      <w:r w:rsidRPr="001D155D">
        <w:t>S_BEAM_TEXT_HORZ</w:t>
      </w:r>
      <w:r>
        <w:t>, *</w:t>
      </w:r>
      <w:r w:rsidRPr="001D155D">
        <w:t>S_BEAM_TEXT_VERT</w:t>
      </w:r>
      <w:r>
        <w:t>, *</w:t>
      </w:r>
      <w:r w:rsidRPr="001D155D">
        <w:t>S_BEAM_WALL_TEXT</w:t>
      </w:r>
      <w:r>
        <w:t>, *</w:t>
      </w:r>
      <w:r w:rsidRPr="001D155D">
        <w:t>S_BEAM_SECD_TEXT_HORZ</w:t>
      </w:r>
      <w:r>
        <w:t>, *</w:t>
      </w:r>
      <w:r w:rsidRPr="001D155D">
        <w:t>S_BEAM_SECD_TEXT_VERT</w:t>
      </w:r>
      <w:r>
        <w:t>, *</w:t>
      </w:r>
      <w:r w:rsidRPr="001D155D">
        <w:t>S_BEAM_XL_TEXT_HORZ</w:t>
      </w:r>
      <w:r>
        <w:t>, *</w:t>
      </w:r>
      <w:r w:rsidRPr="001D155D">
        <w:t>S_BEAM_XL_TEXT_VERT</w:t>
      </w:r>
    </w:p>
    <w:p w:rsidR="00C36CA7" w:rsidRDefault="00B52F50">
      <w:pPr>
        <w:pStyle w:val="1"/>
        <w:rPr>
          <w:ins w:id="14" w:author="谭理政" w:date="2020-09-22T15:57:00Z"/>
        </w:rPr>
      </w:pPr>
      <w:bookmarkStart w:id="15" w:name="_Toc51772960"/>
      <w:r>
        <w:rPr>
          <w:rFonts w:hint="eastAsia"/>
        </w:rPr>
        <w:t>三、</w:t>
      </w:r>
      <w:r w:rsidR="00C407F2">
        <w:rPr>
          <w:rFonts w:hint="eastAsia"/>
        </w:rPr>
        <w:t>线段</w:t>
      </w:r>
      <w:r>
        <w:rPr>
          <w:rFonts w:hint="eastAsia"/>
        </w:rPr>
        <w:t>预处理</w:t>
      </w:r>
      <w:bookmarkEnd w:id="15"/>
    </w:p>
    <w:p w:rsidR="00C36CA7" w:rsidRDefault="00C36CA7" w:rsidP="00C36CA7">
      <w:pPr>
        <w:ind w:firstLine="480"/>
      </w:pPr>
      <w:r>
        <w:rPr>
          <w:rFonts w:hint="eastAsia"/>
        </w:rPr>
        <w:t>对组成构件的</w:t>
      </w:r>
      <w:r>
        <w:rPr>
          <w:rFonts w:hint="eastAsia"/>
        </w:rPr>
        <w:t>curve</w:t>
      </w:r>
      <w:r>
        <w:rPr>
          <w:rFonts w:hint="eastAsia"/>
        </w:rPr>
        <w:t>图元预处理分为以下几种常见的情况：</w:t>
      </w:r>
    </w:p>
    <w:p w:rsidR="00C36CA7" w:rsidRPr="00C36CA7" w:rsidRDefault="00C36CA7">
      <w:pPr>
        <w:pStyle w:val="a3"/>
        <w:numPr>
          <w:ilvl w:val="0"/>
          <w:numId w:val="42"/>
        </w:numPr>
        <w:ind w:firstLineChars="0"/>
        <w:rPr>
          <w:ins w:id="16" w:author="谭理政" w:date="2020-09-22T15:49:00Z"/>
        </w:rPr>
        <w:pPrChange w:id="17" w:author="谭理政" w:date="2020-09-22T11:17:00Z">
          <w:pPr>
            <w:pStyle w:val="af4"/>
            <w:jc w:val="both"/>
          </w:pPr>
        </w:pPrChange>
      </w:pPr>
      <w:ins w:id="18" w:author="谭理政" w:date="2020-09-22T15:49:00Z">
        <w:r w:rsidRPr="00C36CA7">
          <w:rPr>
            <w:rFonts w:hint="eastAsia"/>
          </w:rPr>
          <w:t>清除近乎零长度</w:t>
        </w:r>
      </w:ins>
      <w:r w:rsidR="00252625">
        <w:rPr>
          <w:rFonts w:hint="eastAsia"/>
        </w:rPr>
        <w:t>的</w:t>
      </w:r>
      <w:ins w:id="19" w:author="谭理政" w:date="2020-09-22T15:49:00Z">
        <w:r w:rsidRPr="00C36CA7">
          <w:rPr>
            <w:rFonts w:hint="eastAsia"/>
          </w:rPr>
          <w:t>对象</w:t>
        </w:r>
      </w:ins>
      <w:r w:rsidR="00252625">
        <w:rPr>
          <w:rFonts w:hint="eastAsia"/>
        </w:rPr>
        <w:t>（</w:t>
      </w:r>
      <w:r w:rsidR="00252625">
        <w:rPr>
          <w:rFonts w:hint="eastAsia"/>
        </w:rPr>
        <w:t>l</w:t>
      </w:r>
      <w:r w:rsidR="00252625">
        <w:t>ength</w:t>
      </w:r>
      <w:r w:rsidR="00252625">
        <w:rPr>
          <w:rFonts w:hint="eastAsia"/>
        </w:rPr>
        <w:t>≤</w:t>
      </w:r>
      <w:r w:rsidR="00252625">
        <w:rPr>
          <w:rFonts w:hint="eastAsia"/>
        </w:rPr>
        <w:t>1</w:t>
      </w:r>
      <w:r w:rsidR="00252625">
        <w:t>0mm</w:t>
      </w:r>
      <w:r w:rsidR="00252625">
        <w:rPr>
          <w:rFonts w:hint="eastAsia"/>
        </w:rPr>
        <w:t>）</w:t>
      </w:r>
    </w:p>
    <w:p w:rsidR="00C36CA7" w:rsidRPr="00C36CA7" w:rsidRDefault="00C36CA7">
      <w:pPr>
        <w:pStyle w:val="a3"/>
        <w:numPr>
          <w:ilvl w:val="0"/>
          <w:numId w:val="42"/>
        </w:numPr>
        <w:ind w:firstLineChars="0"/>
        <w:rPr>
          <w:ins w:id="20" w:author="谭理政" w:date="2020-09-22T15:50:00Z"/>
        </w:rPr>
        <w:pPrChange w:id="21" w:author="谭理政" w:date="2020-09-22T11:17:00Z">
          <w:pPr>
            <w:pStyle w:val="af4"/>
            <w:jc w:val="both"/>
          </w:pPr>
        </w:pPrChange>
      </w:pPr>
      <w:ins w:id="22" w:author="谭理政" w:date="2020-09-22T15:50:00Z">
        <w:r w:rsidRPr="00C36CA7">
          <w:rPr>
            <w:rFonts w:hint="eastAsia"/>
          </w:rPr>
          <w:t>合并</w:t>
        </w:r>
      </w:ins>
      <w:r w:rsidR="00252625">
        <w:rPr>
          <w:rFonts w:hint="eastAsia"/>
        </w:rPr>
        <w:t>零碎</w:t>
      </w:r>
      <w:ins w:id="23" w:author="谭理政" w:date="2020-09-22T15:51:00Z">
        <w:r w:rsidRPr="00C36CA7">
          <w:rPr>
            <w:rFonts w:hint="eastAsia"/>
          </w:rPr>
          <w:t>对象</w:t>
        </w:r>
      </w:ins>
      <w:r w:rsidR="00252625">
        <w:rPr>
          <w:rFonts w:hint="eastAsia"/>
        </w:rPr>
        <w:t>（图元径向</w:t>
      </w:r>
      <w:r w:rsidR="00252625">
        <w:rPr>
          <w:rFonts w:hint="eastAsia"/>
        </w:rPr>
        <w:t>g</w:t>
      </w:r>
      <w:r w:rsidR="00252625">
        <w:t>ap</w:t>
      </w:r>
      <w:r w:rsidR="00252625">
        <w:rPr>
          <w:rFonts w:hint="eastAsia"/>
        </w:rPr>
        <w:t>≤</w:t>
      </w:r>
      <w:r w:rsidR="00252625">
        <w:t>2</w:t>
      </w:r>
      <w:r w:rsidR="00252625">
        <w:rPr>
          <w:rFonts w:hint="eastAsia"/>
        </w:rPr>
        <w:t>0mm</w:t>
      </w:r>
      <w:r w:rsidR="00252625">
        <w:rPr>
          <w:rFonts w:hint="eastAsia"/>
        </w:rPr>
        <w:t>）</w:t>
      </w:r>
    </w:p>
    <w:p w:rsidR="00C36CA7" w:rsidRDefault="00C36CA7">
      <w:pPr>
        <w:pStyle w:val="a3"/>
        <w:numPr>
          <w:ilvl w:val="0"/>
          <w:numId w:val="42"/>
        </w:numPr>
        <w:ind w:firstLineChars="0"/>
        <w:pPrChange w:id="24" w:author="谭理政" w:date="2020-09-22T11:17:00Z">
          <w:pPr>
            <w:pStyle w:val="af4"/>
            <w:jc w:val="both"/>
          </w:pPr>
        </w:pPrChange>
      </w:pPr>
      <w:ins w:id="25" w:author="谭理政" w:date="2020-09-22T15:50:00Z">
        <w:r w:rsidRPr="00C36CA7">
          <w:rPr>
            <w:rFonts w:hint="eastAsia"/>
          </w:rPr>
          <w:t>合并</w:t>
        </w:r>
      </w:ins>
      <w:ins w:id="26" w:author="谭理政" w:date="2020-09-22T15:51:00Z">
        <w:r w:rsidRPr="00C36CA7">
          <w:rPr>
            <w:rFonts w:hint="eastAsia"/>
          </w:rPr>
          <w:t>重叠（部分重叠</w:t>
        </w:r>
        <w:r w:rsidRPr="00C36CA7">
          <w:rPr>
            <w:rFonts w:hint="eastAsia"/>
          </w:rPr>
          <w:t>/</w:t>
        </w:r>
        <w:r w:rsidRPr="00C36CA7">
          <w:rPr>
            <w:rFonts w:hint="eastAsia"/>
          </w:rPr>
          <w:t>完全重叠）</w:t>
        </w:r>
      </w:ins>
      <w:r w:rsidR="00252625">
        <w:rPr>
          <w:rFonts w:hint="eastAsia"/>
        </w:rPr>
        <w:t>共线</w:t>
      </w:r>
      <w:ins w:id="27" w:author="谭理政" w:date="2020-09-22T15:52:00Z">
        <w:r w:rsidRPr="00C36CA7">
          <w:rPr>
            <w:rFonts w:hint="eastAsia"/>
          </w:rPr>
          <w:t>对象</w:t>
        </w:r>
      </w:ins>
      <w:r w:rsidR="00252625">
        <w:rPr>
          <w:rFonts w:hint="eastAsia"/>
        </w:rPr>
        <w:t>（重叠判定：图元法向间距≤</w:t>
      </w:r>
      <w:r w:rsidR="00252625">
        <w:rPr>
          <w:rFonts w:hint="eastAsia"/>
        </w:rPr>
        <w:t>2mm</w:t>
      </w:r>
      <w:r w:rsidR="00252625">
        <w:rPr>
          <w:rFonts w:hint="eastAsia"/>
        </w:rPr>
        <w:t>）</w:t>
      </w:r>
    </w:p>
    <w:p w:rsidR="00252625" w:rsidRDefault="00252625" w:rsidP="00252625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合并为闭合多段线（图元间</w:t>
      </w:r>
      <w:r>
        <w:rPr>
          <w:rFonts w:hint="eastAsia"/>
        </w:rPr>
        <w:t>gap</w:t>
      </w:r>
      <w:r w:rsidR="004425AE">
        <w:rPr>
          <w:rFonts w:hint="eastAsia"/>
        </w:rPr>
        <w:t>≤</w:t>
      </w:r>
      <w:r w:rsidR="004425AE">
        <w:rPr>
          <w:rFonts w:hint="eastAsia"/>
        </w:rPr>
        <w:t>20</w:t>
      </w:r>
      <w:r w:rsidR="004425AE">
        <w:t>mm</w:t>
      </w:r>
      <w:r>
        <w:rPr>
          <w:rFonts w:hint="eastAsia"/>
        </w:rPr>
        <w:t>）</w:t>
      </w:r>
    </w:p>
    <w:p w:rsidR="004B04DB" w:rsidRDefault="004B04DB" w:rsidP="00252625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直线拍平（当直线所处平面法向量与世界坐标</w:t>
      </w:r>
      <w:r>
        <w:rPr>
          <w:rFonts w:hint="eastAsia"/>
        </w:rPr>
        <w:t>Z</w:t>
      </w:r>
      <w:r>
        <w:rPr>
          <w:rFonts w:hint="eastAsia"/>
        </w:rPr>
        <w:t>轴不平</w:t>
      </w:r>
      <w:proofErr w:type="gramStart"/>
      <w:r>
        <w:rPr>
          <w:rFonts w:hint="eastAsia"/>
        </w:rPr>
        <w:t>行时需拍</w:t>
      </w:r>
      <w:proofErr w:type="gramEnd"/>
      <w:r>
        <w:rPr>
          <w:rFonts w:hint="eastAsia"/>
        </w:rPr>
        <w:t>平处理）</w:t>
      </w:r>
    </w:p>
    <w:p w:rsidR="004B04DB" w:rsidRDefault="004B04DB" w:rsidP="00252625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Z</w:t>
      </w:r>
      <w:r>
        <w:rPr>
          <w:rFonts w:hint="eastAsia"/>
        </w:rPr>
        <w:t>值归零（当直线夹点</w:t>
      </w:r>
      <w:r>
        <w:rPr>
          <w:rFonts w:hint="eastAsia"/>
        </w:rPr>
        <w:t>Z</w:t>
      </w:r>
      <w:r>
        <w:rPr>
          <w:rFonts w:hint="eastAsia"/>
        </w:rPr>
        <w:t>值不为零时需要处理）</w:t>
      </w:r>
    </w:p>
    <w:p w:rsidR="00793731" w:rsidRDefault="001D155D" w:rsidP="00793731">
      <w:pPr>
        <w:ind w:firstLineChars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目前在武汉提供</w:t>
      </w:r>
      <w:r>
        <w:rPr>
          <w:rFonts w:hint="eastAsia"/>
        </w:rPr>
        <w:t>DB</w:t>
      </w:r>
      <w:r>
        <w:rPr>
          <w:rFonts w:hint="eastAsia"/>
        </w:rPr>
        <w:t>切出地上图纸中并未发现需要特别预处理</w:t>
      </w:r>
      <w:r w:rsidR="00B52F50">
        <w:rPr>
          <w:rFonts w:hint="eastAsia"/>
        </w:rPr>
        <w:t>的图元，但是在不影响项</w:t>
      </w:r>
      <w:r w:rsidR="00B52F50">
        <w:rPr>
          <w:rFonts w:hint="eastAsia"/>
        </w:rPr>
        <w:lastRenderedPageBreak/>
        <w:t>目节点的前提下，还是希望其他图纸能做适度处理，以满足电气对接人（上海方）的使用。</w:t>
      </w:r>
    </w:p>
    <w:p w:rsidR="00B52F50" w:rsidRPr="00C36CA7" w:rsidRDefault="00B52F50" w:rsidP="00793731">
      <w:pPr>
        <w:ind w:firstLineChars="0"/>
        <w:rPr>
          <w:ins w:id="28" w:author="谭理政" w:date="2020-09-22T14:48:00Z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66"/>
        <w:gridCol w:w="3199"/>
        <w:gridCol w:w="3402"/>
      </w:tblGrid>
      <w:tr w:rsidR="004425AE" w:rsidTr="004425AE">
        <w:tc>
          <w:tcPr>
            <w:tcW w:w="2466" w:type="dxa"/>
          </w:tcPr>
          <w:p w:rsidR="004425AE" w:rsidRDefault="004425AE" w:rsidP="00C36CA7">
            <w:pPr>
              <w:ind w:firstLineChars="0" w:firstLine="0"/>
            </w:pPr>
            <w:r>
              <w:rPr>
                <w:rFonts w:hint="eastAsia"/>
              </w:rPr>
              <w:t>识别构件</w:t>
            </w:r>
          </w:p>
        </w:tc>
        <w:tc>
          <w:tcPr>
            <w:tcW w:w="3199" w:type="dxa"/>
          </w:tcPr>
          <w:p w:rsidR="004425AE" w:rsidRDefault="004425AE" w:rsidP="00C36CA7">
            <w:pPr>
              <w:ind w:firstLineChars="0" w:firstLine="0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切出</w:t>
            </w:r>
            <w:r w:rsidR="00D90736">
              <w:rPr>
                <w:rFonts w:hint="eastAsia"/>
              </w:rPr>
              <w:t>地上</w:t>
            </w:r>
            <w:r>
              <w:rPr>
                <w:rFonts w:hint="eastAsia"/>
              </w:rPr>
              <w:t>图纸</w:t>
            </w:r>
          </w:p>
        </w:tc>
        <w:tc>
          <w:tcPr>
            <w:tcW w:w="3402" w:type="dxa"/>
          </w:tcPr>
          <w:p w:rsidR="004425AE" w:rsidRPr="004425AE" w:rsidRDefault="004425AE" w:rsidP="00C36CA7">
            <w:pPr>
              <w:ind w:firstLineChars="0" w:firstLine="0"/>
            </w:pPr>
            <w:r>
              <w:rPr>
                <w:rFonts w:hint="eastAsia"/>
              </w:rPr>
              <w:t>其他图纸</w:t>
            </w:r>
          </w:p>
        </w:tc>
      </w:tr>
      <w:tr w:rsidR="00D90736" w:rsidTr="004425AE">
        <w:tc>
          <w:tcPr>
            <w:tcW w:w="2466" w:type="dxa"/>
          </w:tcPr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t>柱</w:t>
            </w:r>
          </w:p>
        </w:tc>
        <w:tc>
          <w:tcPr>
            <w:tcW w:w="3199" w:type="dxa"/>
          </w:tcPr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>清除零长度对象</w:t>
            </w:r>
          </w:p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>合并零碎对象</w:t>
            </w:r>
          </w:p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>合并重叠共线对象</w:t>
            </w:r>
          </w:p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>合并为闭合多段线</w:t>
            </w:r>
          </w:p>
        </w:tc>
        <w:tc>
          <w:tcPr>
            <w:tcW w:w="3402" w:type="dxa"/>
          </w:tcPr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清除零长度对象</w:t>
            </w:r>
          </w:p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合并零碎对象</w:t>
            </w:r>
          </w:p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合并重叠共线对象</w:t>
            </w:r>
          </w:p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合并为闭合多段线</w:t>
            </w:r>
          </w:p>
        </w:tc>
      </w:tr>
      <w:tr w:rsidR="00D90736" w:rsidTr="004425AE">
        <w:tc>
          <w:tcPr>
            <w:tcW w:w="2466" w:type="dxa"/>
          </w:tcPr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t>剪力墙</w:t>
            </w:r>
          </w:p>
        </w:tc>
        <w:tc>
          <w:tcPr>
            <w:tcW w:w="3199" w:type="dxa"/>
          </w:tcPr>
          <w:p w:rsidR="00D90736" w:rsidRDefault="00793731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A3"/>
            </w:r>
            <w:r w:rsidR="00D90736">
              <w:rPr>
                <w:rFonts w:hint="eastAsia"/>
              </w:rPr>
              <w:t>清除零长度对象</w:t>
            </w:r>
          </w:p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>合并零碎对象</w:t>
            </w:r>
          </w:p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>合并重叠共线对象</w:t>
            </w:r>
          </w:p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>合并为闭合多段线</w:t>
            </w:r>
          </w:p>
        </w:tc>
        <w:tc>
          <w:tcPr>
            <w:tcW w:w="3402" w:type="dxa"/>
          </w:tcPr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清除零长度对象</w:t>
            </w:r>
          </w:p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合并零碎对象</w:t>
            </w:r>
          </w:p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合并重叠共线对象</w:t>
            </w:r>
          </w:p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合并为闭合多段线</w:t>
            </w:r>
          </w:p>
        </w:tc>
      </w:tr>
      <w:tr w:rsidR="00C620D3" w:rsidTr="004425AE">
        <w:tc>
          <w:tcPr>
            <w:tcW w:w="2466" w:type="dxa"/>
          </w:tcPr>
          <w:p w:rsidR="00C620D3" w:rsidRDefault="00C620D3" w:rsidP="00C620D3">
            <w:pPr>
              <w:ind w:firstLineChars="0" w:firstLine="0"/>
            </w:pPr>
            <w:r>
              <w:rPr>
                <w:rFonts w:hint="eastAsia"/>
              </w:rPr>
              <w:t>梁</w:t>
            </w:r>
          </w:p>
        </w:tc>
        <w:tc>
          <w:tcPr>
            <w:tcW w:w="3199" w:type="dxa"/>
          </w:tcPr>
          <w:p w:rsidR="00C620D3" w:rsidRDefault="00C620D3" w:rsidP="00C620D3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清除零长度对象</w:t>
            </w:r>
          </w:p>
          <w:p w:rsidR="00C620D3" w:rsidRDefault="00C620D3" w:rsidP="00C620D3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合并零碎对象</w:t>
            </w:r>
          </w:p>
          <w:p w:rsidR="00C620D3" w:rsidRDefault="00C620D3" w:rsidP="00C620D3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合并重叠共线对象</w:t>
            </w:r>
          </w:p>
          <w:p w:rsidR="00C620D3" w:rsidRDefault="00C620D3" w:rsidP="00C620D3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合并为闭合多段线</w:t>
            </w:r>
          </w:p>
        </w:tc>
        <w:tc>
          <w:tcPr>
            <w:tcW w:w="3402" w:type="dxa"/>
          </w:tcPr>
          <w:p w:rsidR="00C620D3" w:rsidRDefault="00C620D3" w:rsidP="00C620D3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清除零长度对象</w:t>
            </w:r>
          </w:p>
          <w:p w:rsidR="004B04DB" w:rsidRDefault="004B04DB" w:rsidP="004B04DB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直线拍平</w:t>
            </w:r>
          </w:p>
          <w:p w:rsidR="004B04DB" w:rsidRDefault="004B04DB" w:rsidP="004B04DB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值归零</w:t>
            </w:r>
          </w:p>
          <w:p w:rsidR="00C620D3" w:rsidRDefault="00C620D3" w:rsidP="00C620D3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合并零碎对象</w:t>
            </w:r>
          </w:p>
          <w:p w:rsidR="00C620D3" w:rsidRDefault="00C620D3" w:rsidP="00C620D3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合并重叠共线对象</w:t>
            </w:r>
          </w:p>
          <w:p w:rsidR="004B04DB" w:rsidRDefault="00C620D3" w:rsidP="00C620D3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合并为闭合多段线</w:t>
            </w:r>
          </w:p>
        </w:tc>
      </w:tr>
    </w:tbl>
    <w:p w:rsidR="00C36CA7" w:rsidRDefault="00C36CA7" w:rsidP="00B52F50">
      <w:pPr>
        <w:ind w:firstLineChars="0" w:firstLine="0"/>
      </w:pPr>
    </w:p>
    <w:p w:rsidR="00B52F50" w:rsidRDefault="00B52F50">
      <w:pPr>
        <w:pStyle w:val="1"/>
      </w:pPr>
      <w:bookmarkStart w:id="29" w:name="_Toc51772961"/>
      <w:r>
        <w:rPr>
          <w:rFonts w:hint="eastAsia"/>
        </w:rPr>
        <w:t>四、</w:t>
      </w:r>
      <w:r w:rsidR="00C407F2">
        <w:rPr>
          <w:rFonts w:hint="eastAsia"/>
        </w:rPr>
        <w:t>原</w:t>
      </w:r>
      <w:r w:rsidR="00D23EDD">
        <w:rPr>
          <w:rFonts w:hint="eastAsia"/>
        </w:rPr>
        <w:t>始</w:t>
      </w:r>
      <w:r>
        <w:rPr>
          <w:rFonts w:hint="eastAsia"/>
        </w:rPr>
        <w:t>梁</w:t>
      </w:r>
      <w:r w:rsidR="00D23EDD">
        <w:rPr>
          <w:rFonts w:hint="eastAsia"/>
        </w:rPr>
        <w:t>段</w:t>
      </w:r>
      <w:r>
        <w:rPr>
          <w:rFonts w:hint="eastAsia"/>
        </w:rPr>
        <w:t>的识别</w:t>
      </w:r>
      <w:bookmarkEnd w:id="29"/>
    </w:p>
    <w:p w:rsidR="00F81ECF" w:rsidRDefault="00C407F2" w:rsidP="00F81ECF">
      <w:pPr>
        <w:ind w:firstLine="480"/>
      </w:pPr>
      <w:r>
        <w:rPr>
          <w:rFonts w:hint="eastAsia"/>
        </w:rPr>
        <w:t>原始梁段识别之前应先进行梁线段预处理，</w:t>
      </w:r>
      <w:r w:rsidR="00CD5DD9">
        <w:rPr>
          <w:rFonts w:hint="eastAsia"/>
        </w:rPr>
        <w:t>先</w:t>
      </w:r>
      <w:r w:rsidR="00F81ECF">
        <w:rPr>
          <w:rFonts w:hint="eastAsia"/>
        </w:rPr>
        <w:t>过滤掉封闭多段线，再</w:t>
      </w:r>
      <w:r w:rsidR="00CD5DD9">
        <w:rPr>
          <w:rFonts w:hint="eastAsia"/>
        </w:rPr>
        <w:t>将</w:t>
      </w:r>
      <w:r w:rsidR="00F81ECF">
        <w:rPr>
          <w:rFonts w:hint="eastAsia"/>
        </w:rPr>
        <w:t>其余</w:t>
      </w:r>
      <w:r w:rsidR="00CD5DD9">
        <w:rPr>
          <w:rFonts w:hint="eastAsia"/>
        </w:rPr>
        <w:t>多段线先炸成直线，</w:t>
      </w:r>
      <w:r>
        <w:rPr>
          <w:rFonts w:hint="eastAsia"/>
        </w:rPr>
        <w:t>预处理完成后进行原始梁段的识别</w:t>
      </w:r>
      <w:r w:rsidR="00CD5DD9">
        <w:rPr>
          <w:rFonts w:hint="eastAsia"/>
        </w:rPr>
        <w:t>。</w:t>
      </w:r>
    </w:p>
    <w:p w:rsidR="00006116" w:rsidRPr="00006116" w:rsidRDefault="00006116" w:rsidP="00F81ECF">
      <w:pPr>
        <w:ind w:firstLine="480"/>
      </w:pPr>
      <w:r>
        <w:rPr>
          <w:rFonts w:hint="eastAsia"/>
        </w:rPr>
        <w:t>斜线处理</w:t>
      </w:r>
    </w:p>
    <w:p w:rsidR="00C407F2" w:rsidRDefault="00C407F2" w:rsidP="00B52F50">
      <w:pPr>
        <w:ind w:firstLine="480"/>
      </w:pPr>
      <w:r>
        <w:rPr>
          <w:rFonts w:hint="eastAsia"/>
        </w:rPr>
        <w:t>前提：梁宽度范围为</w:t>
      </w:r>
      <w:r w:rsidR="00642CB5">
        <w:rPr>
          <w:rFonts w:hint="eastAsia"/>
        </w:rPr>
        <w:t>(</w:t>
      </w:r>
      <w:r w:rsidR="00642CB5">
        <w:t xml:space="preserve">10, 1500) </w:t>
      </w:r>
      <w:r w:rsidR="00642CB5">
        <w:rPr>
          <w:rFonts w:hint="eastAsia"/>
        </w:rPr>
        <w:t>修正为</w:t>
      </w:r>
      <w:r w:rsidR="00642CB5">
        <w:rPr>
          <w:rFonts w:hint="eastAsia"/>
        </w:rPr>
        <w:t>[</w:t>
      </w:r>
      <w:r w:rsidR="00642CB5">
        <w:t>50, 1500]</w:t>
      </w:r>
    </w:p>
    <w:p w:rsidR="00C407F2" w:rsidRDefault="00C407F2" w:rsidP="00B52F50">
      <w:pPr>
        <w:ind w:firstLine="480"/>
      </w:pPr>
      <w:r>
        <w:rPr>
          <w:noProof/>
        </w:rPr>
        <w:lastRenderedPageBreak/>
        <w:drawing>
          <wp:inline distT="0" distB="0" distL="0" distR="0" wp14:anchorId="4214C290" wp14:editId="699DF5D0">
            <wp:extent cx="2790825" cy="1304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B5" w:rsidRDefault="00205EE9" w:rsidP="00B52F50">
      <w:pPr>
        <w:ind w:firstLine="480"/>
      </w:pPr>
      <w:r>
        <w:rPr>
          <w:rFonts w:hint="eastAsia"/>
        </w:rPr>
        <w:t>选取平行线中的长线</w:t>
      </w:r>
      <w:r w:rsidR="00F857E3">
        <w:rPr>
          <w:rFonts w:hint="eastAsia"/>
        </w:rPr>
        <w:t>与其他</w:t>
      </w:r>
      <w:r w:rsidR="00CD5DD9">
        <w:rPr>
          <w:rFonts w:hint="eastAsia"/>
        </w:rPr>
        <w:t>短</w:t>
      </w:r>
      <w:r w:rsidR="00F857E3">
        <w:rPr>
          <w:rFonts w:hint="eastAsia"/>
        </w:rPr>
        <w:t>线</w:t>
      </w:r>
      <w:r w:rsidR="00CD5DD9">
        <w:rPr>
          <w:rFonts w:hint="eastAsia"/>
        </w:rPr>
        <w:t>组成梁段，如下图中：</w:t>
      </w:r>
    </w:p>
    <w:p w:rsidR="00CD5DD9" w:rsidRDefault="00CD5DD9" w:rsidP="00B52F50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号长线与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号短线组成梁段</w:t>
      </w:r>
    </w:p>
    <w:p w:rsidR="00CD5DD9" w:rsidRDefault="00CD5DD9" w:rsidP="00CD5DD9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号长线与</w:t>
      </w:r>
      <w:proofErr w:type="gramStart"/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号段线组成</w:t>
      </w:r>
      <w:proofErr w:type="gramEnd"/>
      <w:r>
        <w:rPr>
          <w:rFonts w:hint="eastAsia"/>
        </w:rPr>
        <w:t>梁段</w:t>
      </w:r>
    </w:p>
    <w:p w:rsidR="00CD5DD9" w:rsidRDefault="00CD5DD9" w:rsidP="00CD5DD9">
      <w:pPr>
        <w:ind w:firstLine="480"/>
      </w:pPr>
      <w:r>
        <w:rPr>
          <w:rFonts w:hint="eastAsia"/>
        </w:rPr>
        <w:t>其中：</w:t>
      </w:r>
      <w:proofErr w:type="gramStart"/>
      <w:r>
        <w:rPr>
          <w:rFonts w:hint="eastAsia"/>
        </w:rPr>
        <w:t>3</w:t>
      </w:r>
      <w:r>
        <w:rPr>
          <w:rFonts w:hint="eastAsia"/>
        </w:rPr>
        <w:t>号段线会</w:t>
      </w:r>
      <w:proofErr w:type="gramEnd"/>
      <w:r>
        <w:rPr>
          <w:rFonts w:hint="eastAsia"/>
        </w:rPr>
        <w:t>被用到两次</w:t>
      </w:r>
    </w:p>
    <w:p w:rsidR="00B52F50" w:rsidRDefault="00205EE9" w:rsidP="00B52F50">
      <w:pPr>
        <w:ind w:firstLine="480"/>
      </w:pPr>
      <w:r>
        <w:rPr>
          <w:noProof/>
        </w:rPr>
        <w:drawing>
          <wp:inline distT="0" distB="0" distL="0" distR="0" wp14:anchorId="630834C2" wp14:editId="025E61D4">
            <wp:extent cx="3162300" cy="1743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D9" w:rsidRDefault="00CD5DD9" w:rsidP="00CD5DD9">
      <w:pPr>
        <w:pStyle w:val="1"/>
      </w:pPr>
      <w:bookmarkStart w:id="30" w:name="_Toc51772962"/>
      <w:r>
        <w:rPr>
          <w:rFonts w:hint="eastAsia"/>
        </w:rPr>
        <w:t>五、梁段</w:t>
      </w:r>
      <w:r w:rsidR="0046189F">
        <w:rPr>
          <w:rFonts w:hint="eastAsia"/>
        </w:rPr>
        <w:t>属性的提取</w:t>
      </w:r>
      <w:bookmarkEnd w:id="30"/>
    </w:p>
    <w:p w:rsidR="00074D57" w:rsidRDefault="000C09F2" w:rsidP="00074D57">
      <w:pPr>
        <w:pStyle w:val="2"/>
        <w:ind w:firstLine="482"/>
      </w:pPr>
      <w:bookmarkStart w:id="31" w:name="_Toc51772963"/>
      <w:r>
        <w:rPr>
          <w:rFonts w:hint="eastAsia"/>
        </w:rPr>
        <w:t>5.1</w:t>
      </w:r>
      <w:r w:rsidR="00074D57">
        <w:rPr>
          <w:rFonts w:hint="eastAsia"/>
        </w:rPr>
        <w:t>原始梁段的</w:t>
      </w:r>
      <w:bookmarkEnd w:id="31"/>
      <w:r w:rsidR="0046189F">
        <w:rPr>
          <w:rFonts w:hint="eastAsia"/>
        </w:rPr>
        <w:t>去重</w:t>
      </w:r>
    </w:p>
    <w:p w:rsidR="0046189F" w:rsidRPr="0046189F" w:rsidRDefault="0046189F" w:rsidP="0046189F">
      <w:pPr>
        <w:ind w:firstLine="480"/>
        <w:rPr>
          <w:rFonts w:hint="eastAsia"/>
        </w:rPr>
      </w:pPr>
      <w:r>
        <w:rPr>
          <w:rFonts w:hint="eastAsia"/>
        </w:rPr>
        <w:t>5.2</w:t>
      </w:r>
      <w:bookmarkStart w:id="32" w:name="_GoBack"/>
      <w:bookmarkEnd w:id="32"/>
    </w:p>
    <w:p w:rsidR="004B04DB" w:rsidRPr="004B04DB" w:rsidRDefault="004B04DB" w:rsidP="004B04DB">
      <w:pPr>
        <w:ind w:firstLine="480"/>
        <w:rPr>
          <w:ins w:id="33" w:author="谭理政" w:date="2020-09-22T15:57:00Z"/>
        </w:rPr>
      </w:pPr>
      <w:r>
        <w:rPr>
          <w:rFonts w:hint="eastAsia"/>
        </w:rPr>
        <w:t>属性提取</w:t>
      </w:r>
    </w:p>
    <w:p w:rsidR="005A2B75" w:rsidRDefault="00CD5DD9" w:rsidP="005A2B75">
      <w:pPr>
        <w:pStyle w:val="1"/>
      </w:pPr>
      <w:bookmarkStart w:id="34" w:name="_Toc51772964"/>
      <w:r>
        <w:rPr>
          <w:rFonts w:hint="eastAsia"/>
        </w:rPr>
        <w:t>六</w:t>
      </w:r>
      <w:del w:id="35" w:author="谭理政" w:date="2020-09-22T15:58:00Z">
        <w:r w:rsidDel="00C36CA7">
          <w:rPr>
            <w:rFonts w:hint="eastAsia"/>
          </w:rPr>
          <w:delText>一</w:delText>
        </w:r>
      </w:del>
      <w:r>
        <w:rPr>
          <w:rFonts w:hint="eastAsia"/>
        </w:rPr>
        <w:t>、结构梁属性分类</w:t>
      </w:r>
      <w:bookmarkEnd w:id="34"/>
    </w:p>
    <w:p w:rsidR="004A7F5A" w:rsidRPr="004A7F5A" w:rsidRDefault="004A7F5A" w:rsidP="004A7F5A">
      <w:pPr>
        <w:ind w:firstLine="480"/>
      </w:pPr>
      <w:r>
        <w:rPr>
          <w:rFonts w:hint="eastAsia"/>
        </w:rPr>
        <w:t>结构图纸</w:t>
      </w:r>
      <w:proofErr w:type="gramStart"/>
      <w:r>
        <w:rPr>
          <w:rFonts w:hint="eastAsia"/>
        </w:rPr>
        <w:t>中按梁的</w:t>
      </w:r>
      <w:proofErr w:type="gramEnd"/>
      <w:r>
        <w:rPr>
          <w:rFonts w:hint="eastAsia"/>
        </w:rPr>
        <w:t>连接属性，可分为主梁、半主梁、悬挑主梁、次梁</w:t>
      </w:r>
      <w:r w:rsidR="00885F19">
        <w:rPr>
          <w:rFonts w:hint="eastAsia"/>
        </w:rPr>
        <w:t>。各类构件位置与定义如下图、</w:t>
      </w:r>
      <w:r>
        <w:rPr>
          <w:rFonts w:hint="eastAsia"/>
        </w:rPr>
        <w:t>表所示。</w:t>
      </w:r>
    </w:p>
    <w:p w:rsidR="005A2B75" w:rsidRDefault="005A2B75" w:rsidP="004A7F5A">
      <w:pPr>
        <w:pStyle w:val="af4"/>
      </w:pPr>
      <w:r>
        <w:lastRenderedPageBreak/>
        <w:drawing>
          <wp:inline distT="0" distB="0" distL="0" distR="0" wp14:anchorId="20B7A261" wp14:editId="3FDD3895">
            <wp:extent cx="6188710" cy="2663190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5A" w:rsidRDefault="004A7F5A" w:rsidP="004A7F5A">
      <w:pPr>
        <w:pStyle w:val="aa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5965"/>
        <w:gridCol w:w="2358"/>
      </w:tblGrid>
      <w:tr w:rsidR="005A2B75" w:rsidTr="00DC7B85">
        <w:tc>
          <w:tcPr>
            <w:tcW w:w="1413" w:type="dxa"/>
          </w:tcPr>
          <w:p w:rsidR="005A2B75" w:rsidRDefault="005A2B75" w:rsidP="005A2B75">
            <w:pPr>
              <w:pStyle w:val="ac"/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5965" w:type="dxa"/>
          </w:tcPr>
          <w:p w:rsidR="005A2B75" w:rsidRDefault="005A2B75" w:rsidP="005A2B75">
            <w:pPr>
              <w:pStyle w:val="ac"/>
            </w:pPr>
            <w:r>
              <w:rPr>
                <w:rFonts w:hint="eastAsia"/>
              </w:rPr>
              <w:t>定义</w:t>
            </w:r>
          </w:p>
        </w:tc>
        <w:tc>
          <w:tcPr>
            <w:tcW w:w="0" w:type="auto"/>
          </w:tcPr>
          <w:p w:rsidR="005A2B75" w:rsidRDefault="009C6F24" w:rsidP="005A2B75">
            <w:pPr>
              <w:pStyle w:val="ac"/>
            </w:pPr>
            <w:proofErr w:type="gramStart"/>
            <w:r>
              <w:rPr>
                <w:rFonts w:hint="eastAsia"/>
              </w:rPr>
              <w:t>梁分跨位置</w:t>
            </w:r>
            <w:proofErr w:type="gramEnd"/>
          </w:p>
        </w:tc>
      </w:tr>
      <w:tr w:rsidR="005A2B75" w:rsidTr="00DC7B85">
        <w:tc>
          <w:tcPr>
            <w:tcW w:w="1413" w:type="dxa"/>
          </w:tcPr>
          <w:p w:rsidR="005A2B75" w:rsidRDefault="005A2B75" w:rsidP="005A2B75">
            <w:pPr>
              <w:pStyle w:val="ac"/>
            </w:pPr>
            <w:r w:rsidRPr="00E4434C">
              <w:rPr>
                <w:rFonts w:hint="eastAsia"/>
                <w:color w:val="FF0000"/>
              </w:rPr>
              <w:t>主梁</w:t>
            </w:r>
          </w:p>
        </w:tc>
        <w:tc>
          <w:tcPr>
            <w:tcW w:w="5965" w:type="dxa"/>
          </w:tcPr>
          <w:p w:rsidR="005A2B75" w:rsidRDefault="005A2B75" w:rsidP="005A2B75">
            <w:pPr>
              <w:pStyle w:val="ac"/>
            </w:pPr>
            <w:r w:rsidRPr="005A2B75">
              <w:rPr>
                <w:rFonts w:hint="eastAsia"/>
              </w:rPr>
              <w:t>两端均为竖向构件</w:t>
            </w:r>
          </w:p>
        </w:tc>
        <w:tc>
          <w:tcPr>
            <w:tcW w:w="0" w:type="auto"/>
          </w:tcPr>
          <w:p w:rsidR="005A2B75" w:rsidRPr="005A2B75" w:rsidRDefault="009C6F24" w:rsidP="005A2B75">
            <w:pPr>
              <w:pStyle w:val="ac"/>
            </w:pPr>
            <w:r>
              <w:rPr>
                <w:rFonts w:hint="eastAsia"/>
              </w:rPr>
              <w:t>竖向构件</w:t>
            </w:r>
          </w:p>
        </w:tc>
      </w:tr>
      <w:tr w:rsidR="005A2B75" w:rsidTr="00DC7B85">
        <w:tc>
          <w:tcPr>
            <w:tcW w:w="1413" w:type="dxa"/>
          </w:tcPr>
          <w:p w:rsidR="005A2B75" w:rsidRDefault="005A2B75" w:rsidP="005A2B75">
            <w:pPr>
              <w:pStyle w:val="ac"/>
            </w:pPr>
            <w:r>
              <w:rPr>
                <w:rFonts w:hint="eastAsia"/>
              </w:rPr>
              <w:t>半</w:t>
            </w:r>
            <w:r w:rsidRPr="00E4434C">
              <w:rPr>
                <w:rFonts w:hint="eastAsia"/>
                <w:color w:val="FF0000"/>
              </w:rPr>
              <w:t>主梁</w:t>
            </w:r>
          </w:p>
        </w:tc>
        <w:tc>
          <w:tcPr>
            <w:tcW w:w="5965" w:type="dxa"/>
          </w:tcPr>
          <w:p w:rsidR="005A2B75" w:rsidRDefault="005A2B75" w:rsidP="005A2B75">
            <w:pPr>
              <w:pStyle w:val="ac"/>
            </w:pPr>
            <w:r w:rsidRPr="005A2B75">
              <w:rPr>
                <w:rFonts w:hint="eastAsia"/>
              </w:rPr>
              <w:t>一端为竖向构件，另一端为主梁</w:t>
            </w:r>
          </w:p>
        </w:tc>
        <w:tc>
          <w:tcPr>
            <w:tcW w:w="0" w:type="auto"/>
          </w:tcPr>
          <w:p w:rsidR="005A2B75" w:rsidRDefault="009C6F24" w:rsidP="005A2B75">
            <w:pPr>
              <w:pStyle w:val="ac"/>
            </w:pPr>
            <w:r w:rsidRPr="009C6F24">
              <w:rPr>
                <w:rFonts w:hint="eastAsia"/>
              </w:rPr>
              <w:t>竖向构件与主梁</w:t>
            </w:r>
          </w:p>
        </w:tc>
      </w:tr>
      <w:tr w:rsidR="005A2B75" w:rsidTr="00DC7B85">
        <w:tc>
          <w:tcPr>
            <w:tcW w:w="1413" w:type="dxa"/>
          </w:tcPr>
          <w:p w:rsidR="005A2B75" w:rsidRDefault="005A2B75" w:rsidP="005A2B75">
            <w:pPr>
              <w:pStyle w:val="ac"/>
            </w:pPr>
            <w:r>
              <w:rPr>
                <w:rFonts w:hint="eastAsia"/>
              </w:rPr>
              <w:t>悬挑</w:t>
            </w:r>
            <w:r w:rsidRPr="00E4434C">
              <w:rPr>
                <w:rFonts w:hint="eastAsia"/>
                <w:color w:val="FF0000"/>
              </w:rPr>
              <w:t>主梁</w:t>
            </w:r>
          </w:p>
        </w:tc>
        <w:tc>
          <w:tcPr>
            <w:tcW w:w="5965" w:type="dxa"/>
          </w:tcPr>
          <w:p w:rsidR="005A2B75" w:rsidRDefault="00762A4D" w:rsidP="00D71CDE">
            <w:pPr>
              <w:pStyle w:val="ac"/>
              <w:spacing w:line="240" w:lineRule="auto"/>
            </w:pPr>
            <w:r>
              <w:rPr>
                <w:rFonts w:hint="eastAsia"/>
              </w:rPr>
              <w:t>一端为竖向构件</w:t>
            </w:r>
            <w:r w:rsidR="00D71CDE">
              <w:rPr>
                <w:rFonts w:hint="eastAsia"/>
              </w:rPr>
              <w:t>，另一端</w:t>
            </w:r>
            <w:r w:rsidR="007E567D">
              <w:rPr>
                <w:rFonts w:hint="eastAsia"/>
              </w:rPr>
              <w:t>非</w:t>
            </w:r>
            <w:r w:rsidR="00374B5D" w:rsidRPr="005A2B75">
              <w:rPr>
                <w:rFonts w:hint="eastAsia"/>
              </w:rPr>
              <w:t>主梁</w:t>
            </w:r>
          </w:p>
          <w:p w:rsidR="004D5C35" w:rsidRPr="004D5C35" w:rsidRDefault="004D5C35" w:rsidP="00B16363">
            <w:pPr>
              <w:pStyle w:val="ac"/>
            </w:pPr>
            <w:r w:rsidRPr="005A2B75">
              <w:t>一端为竖向构件，</w:t>
            </w:r>
            <w:r w:rsidRPr="005A2B75">
              <w:rPr>
                <w:rFonts w:hint="eastAsia"/>
              </w:rPr>
              <w:t>另一端</w:t>
            </w:r>
            <w:r w:rsidR="00B16363">
              <w:rPr>
                <w:rFonts w:hint="eastAsia"/>
              </w:rPr>
              <w:t>为</w:t>
            </w:r>
            <w:r>
              <w:rPr>
                <w:rFonts w:hint="eastAsia"/>
              </w:rPr>
              <w:t>空</w:t>
            </w:r>
          </w:p>
        </w:tc>
        <w:tc>
          <w:tcPr>
            <w:tcW w:w="0" w:type="auto"/>
          </w:tcPr>
          <w:p w:rsidR="005A2B75" w:rsidRDefault="009C6F24" w:rsidP="005A2B75">
            <w:pPr>
              <w:pStyle w:val="ac"/>
            </w:pPr>
            <w:r w:rsidRPr="009C6F24">
              <w:rPr>
                <w:rFonts w:hint="eastAsia"/>
              </w:rPr>
              <w:t>竖向构件、构件末端</w:t>
            </w:r>
          </w:p>
        </w:tc>
      </w:tr>
      <w:tr w:rsidR="005A2B75" w:rsidTr="00DC7B85">
        <w:tc>
          <w:tcPr>
            <w:tcW w:w="1413" w:type="dxa"/>
          </w:tcPr>
          <w:p w:rsidR="005A2B75" w:rsidRDefault="005A2B75" w:rsidP="005A2B75">
            <w:pPr>
              <w:pStyle w:val="ac"/>
            </w:pPr>
            <w:r>
              <w:rPr>
                <w:rFonts w:hint="eastAsia"/>
              </w:rPr>
              <w:t>次梁</w:t>
            </w:r>
          </w:p>
        </w:tc>
        <w:tc>
          <w:tcPr>
            <w:tcW w:w="5965" w:type="dxa"/>
          </w:tcPr>
          <w:p w:rsidR="005A2B75" w:rsidDel="009B448B" w:rsidRDefault="00CC27CD" w:rsidP="005A2B75">
            <w:pPr>
              <w:pStyle w:val="ac"/>
              <w:rPr>
                <w:del w:id="36" w:author="谭理政" w:date="2020-09-22T10:42:00Z"/>
              </w:rPr>
            </w:pPr>
            <w:del w:id="37" w:author="谭理政" w:date="2020-09-22T10:42:00Z">
              <w:r w:rsidDel="009B448B">
                <w:rPr>
                  <w:rFonts w:hint="eastAsia"/>
                </w:rPr>
                <w:delText>两端均为主梁</w:delText>
              </w:r>
              <w:r w:rsidDel="009B448B">
                <w:rPr>
                  <w:rFonts w:hint="eastAsia"/>
                </w:rPr>
                <w:delText>(</w:delText>
              </w:r>
              <w:r w:rsidDel="009B448B">
                <w:rPr>
                  <w:rFonts w:hint="eastAsia"/>
                </w:rPr>
                <w:delText>包含半主梁和悬挑主梁</w:delText>
              </w:r>
              <w:r w:rsidDel="009B448B">
                <w:rPr>
                  <w:rFonts w:hint="eastAsia"/>
                </w:rPr>
                <w:delText>)</w:delText>
              </w:r>
            </w:del>
          </w:p>
          <w:p w:rsidR="00163B11" w:rsidDel="009B448B" w:rsidRDefault="00E4434C" w:rsidP="005A2B75">
            <w:pPr>
              <w:pStyle w:val="ac"/>
              <w:rPr>
                <w:del w:id="38" w:author="谭理政" w:date="2020-09-22T10:42:00Z"/>
              </w:rPr>
            </w:pPr>
            <w:del w:id="39" w:author="谭理政" w:date="2020-09-22T10:42:00Z">
              <w:r w:rsidDel="009B448B">
                <w:rPr>
                  <w:rFonts w:hint="eastAsia"/>
                </w:rPr>
                <w:delText>一段是主梁（包含半主梁和悬挑主梁），另一端是次梁</w:delText>
              </w:r>
            </w:del>
          </w:p>
          <w:p w:rsidR="009B448B" w:rsidRDefault="001D1213" w:rsidP="00AE792A">
            <w:pPr>
              <w:pStyle w:val="ac"/>
            </w:pPr>
            <w:del w:id="40" w:author="谭理政" w:date="2020-09-22T10:42:00Z">
              <w:r w:rsidDel="009B448B">
                <w:rPr>
                  <w:rFonts w:hint="eastAsia"/>
                </w:rPr>
                <w:delText>两端都是次梁</w:delText>
              </w:r>
            </w:del>
            <w:ins w:id="41" w:author="谭理政" w:date="2020-09-22T10:42:00Z">
              <w:r w:rsidR="009B448B">
                <w:rPr>
                  <w:rFonts w:hint="eastAsia"/>
                </w:rPr>
                <w:t>其他梁段均为</w:t>
              </w:r>
            </w:ins>
            <w:ins w:id="42" w:author="谭理政" w:date="2020-09-22T10:43:00Z">
              <w:r w:rsidR="009B448B">
                <w:rPr>
                  <w:rFonts w:hint="eastAsia"/>
                </w:rPr>
                <w:t>次梁</w:t>
              </w:r>
            </w:ins>
          </w:p>
        </w:tc>
        <w:tc>
          <w:tcPr>
            <w:tcW w:w="0" w:type="auto"/>
          </w:tcPr>
          <w:p w:rsidR="005A2B75" w:rsidRDefault="009C6F24" w:rsidP="005A2B75">
            <w:pPr>
              <w:pStyle w:val="ac"/>
            </w:pPr>
            <w:r w:rsidRPr="009C6F24">
              <w:rPr>
                <w:rFonts w:hint="eastAsia"/>
              </w:rPr>
              <w:t>主梁、半主梁</w:t>
            </w:r>
          </w:p>
        </w:tc>
      </w:tr>
    </w:tbl>
    <w:p w:rsidR="00F36563" w:rsidRDefault="009B448B" w:rsidP="005A2B75">
      <w:pPr>
        <w:ind w:firstLine="480"/>
      </w:pPr>
      <w:ins w:id="43" w:author="谭理政" w:date="2020-09-22T10:43:00Z">
        <w:r>
          <w:rPr>
            <w:rFonts w:hint="eastAsia"/>
          </w:rPr>
          <w:t>最后过滤掉两端</w:t>
        </w:r>
      </w:ins>
      <w:ins w:id="44" w:author="谭理政" w:date="2020-09-22T10:44:00Z">
        <w:r>
          <w:rPr>
            <w:rFonts w:hint="eastAsia"/>
          </w:rPr>
          <w:t>均未搭接的梁段，不作为识别对象输出。</w:t>
        </w:r>
      </w:ins>
    </w:p>
    <w:p w:rsidR="005A2B75" w:rsidRDefault="00562C7D" w:rsidP="005A2B75">
      <w:pPr>
        <w:ind w:firstLine="480"/>
      </w:pPr>
      <w:r>
        <w:rPr>
          <w:rFonts w:hint="eastAsia"/>
        </w:rPr>
        <w:t>从图纸中区分四类属性的梁可按以下几个步骤：</w:t>
      </w:r>
    </w:p>
    <w:p w:rsidR="00562C7D" w:rsidRDefault="00562C7D" w:rsidP="00562C7D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搜索所有竖向构件；</w:t>
      </w:r>
    </w:p>
    <w:p w:rsidR="00562C7D" w:rsidRDefault="00562C7D" w:rsidP="00562C7D">
      <w:pPr>
        <w:pStyle w:val="a3"/>
        <w:numPr>
          <w:ilvl w:val="0"/>
          <w:numId w:val="30"/>
        </w:numPr>
        <w:ind w:firstLineChars="0"/>
      </w:pPr>
      <w:r w:rsidRPr="00562C7D">
        <w:t>从竖向构件出发，确定所有主梁；</w:t>
      </w:r>
    </w:p>
    <w:p w:rsidR="00562C7D" w:rsidRDefault="00562C7D" w:rsidP="00562C7D">
      <w:pPr>
        <w:pStyle w:val="a3"/>
        <w:numPr>
          <w:ilvl w:val="0"/>
          <w:numId w:val="30"/>
        </w:numPr>
        <w:ind w:firstLineChars="0"/>
      </w:pPr>
      <w:r w:rsidRPr="00562C7D">
        <w:t>从竖向构件出发，确定所有半主梁；</w:t>
      </w:r>
    </w:p>
    <w:p w:rsidR="00562C7D" w:rsidRDefault="00562C7D" w:rsidP="00562C7D">
      <w:pPr>
        <w:pStyle w:val="a3"/>
        <w:numPr>
          <w:ilvl w:val="0"/>
          <w:numId w:val="30"/>
        </w:numPr>
        <w:ind w:firstLineChars="0"/>
      </w:pPr>
      <w:r w:rsidRPr="00562C7D">
        <w:t>从竖向构件出发，确定所有悬挑主梁；</w:t>
      </w:r>
    </w:p>
    <w:p w:rsidR="00562C7D" w:rsidRDefault="00562C7D" w:rsidP="00562C7D">
      <w:pPr>
        <w:pStyle w:val="a3"/>
        <w:numPr>
          <w:ilvl w:val="0"/>
          <w:numId w:val="30"/>
        </w:numPr>
        <w:ind w:firstLineChars="0"/>
      </w:pPr>
      <w:r w:rsidRPr="00562C7D">
        <w:t>确定所有剩余的次梁；</w:t>
      </w:r>
    </w:p>
    <w:p w:rsidR="00935C24" w:rsidRPr="005A2B75" w:rsidRDefault="00935C24" w:rsidP="00935C24">
      <w:pPr>
        <w:ind w:left="480" w:firstLineChars="0" w:firstLine="0"/>
      </w:pPr>
      <w:r>
        <w:rPr>
          <w:rFonts w:hint="eastAsia"/>
        </w:rPr>
        <w:t>下文按各步骤</w:t>
      </w:r>
      <w:r w:rsidR="003E7F8A">
        <w:rPr>
          <w:rFonts w:hint="eastAsia"/>
        </w:rPr>
        <w:t>分别详细说明</w:t>
      </w:r>
      <w:r>
        <w:rPr>
          <w:rFonts w:hint="eastAsia"/>
        </w:rPr>
        <w:t>。</w:t>
      </w:r>
    </w:p>
    <w:p w:rsidR="00B049CF" w:rsidRDefault="006D15C2" w:rsidP="005A2B75">
      <w:pPr>
        <w:pStyle w:val="1"/>
      </w:pPr>
      <w:bookmarkStart w:id="45" w:name="_Toc51772965"/>
      <w:r>
        <w:rPr>
          <w:rFonts w:hint="eastAsia"/>
        </w:rPr>
        <w:t>二、详细说明</w:t>
      </w:r>
      <w:bookmarkEnd w:id="45"/>
    </w:p>
    <w:p w:rsidR="006D15C2" w:rsidRPr="006D15C2" w:rsidRDefault="006D15C2" w:rsidP="006D15C2">
      <w:pPr>
        <w:pStyle w:val="2"/>
        <w:ind w:firstLine="482"/>
      </w:pPr>
      <w:bookmarkStart w:id="46" w:name="_Toc51772966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确定竖向构件</w:t>
      </w:r>
      <w:bookmarkEnd w:id="46"/>
    </w:p>
    <w:p w:rsidR="006D15C2" w:rsidRPr="006D15C2" w:rsidRDefault="005E6450" w:rsidP="006D15C2">
      <w:pPr>
        <w:ind w:firstLine="480"/>
      </w:pPr>
      <w:r>
        <w:rPr>
          <w:rFonts w:hint="eastAsia"/>
        </w:rPr>
        <w:t>从图纸中查找所有结构竖向构件，包括柱、墙构件，注意应为楼板以下</w:t>
      </w:r>
      <w:r w:rsidR="0032686F">
        <w:rPr>
          <w:rFonts w:hint="eastAsia"/>
        </w:rPr>
        <w:t>竖向构件</w:t>
      </w:r>
      <w:r>
        <w:rPr>
          <w:rFonts w:hint="eastAsia"/>
        </w:rPr>
        <w:t>，通常</w:t>
      </w:r>
      <w:proofErr w:type="gramStart"/>
      <w:r>
        <w:rPr>
          <w:rFonts w:hint="eastAsia"/>
        </w:rPr>
        <w:t>由</w:t>
      </w:r>
      <w:r>
        <w:rPr>
          <w:rFonts w:hint="eastAsia"/>
        </w:rPr>
        <w:lastRenderedPageBreak/>
        <w:t>图层进行</w:t>
      </w:r>
      <w:proofErr w:type="gramEnd"/>
      <w:r>
        <w:rPr>
          <w:rFonts w:hint="eastAsia"/>
        </w:rPr>
        <w:t>区分</w:t>
      </w:r>
      <w:r w:rsidR="0032686F">
        <w:rPr>
          <w:rFonts w:hint="eastAsia"/>
        </w:rPr>
        <w:t>。</w:t>
      </w:r>
      <w:r w:rsidR="002D0037">
        <w:rPr>
          <w:rFonts w:hint="eastAsia"/>
        </w:rPr>
        <w:t>将所有查找所得竖向构件分别进行标记与排序，供后面步骤使用。</w:t>
      </w:r>
    </w:p>
    <w:p w:rsidR="005A2B75" w:rsidRDefault="005A2B75" w:rsidP="000A3B9A">
      <w:pPr>
        <w:pStyle w:val="af4"/>
      </w:pPr>
      <w:r>
        <w:drawing>
          <wp:inline distT="0" distB="0" distL="0" distR="0" wp14:anchorId="24D081B3" wp14:editId="6E0C7422">
            <wp:extent cx="6188710" cy="1809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9A" w:rsidRDefault="000A3B9A" w:rsidP="000A3B9A">
      <w:pPr>
        <w:pStyle w:val="2"/>
        <w:ind w:firstLine="482"/>
      </w:pPr>
      <w:bookmarkStart w:id="47" w:name="_Toc51772967"/>
      <w:r>
        <w:rPr>
          <w:rFonts w:hint="eastAsia"/>
        </w:rPr>
        <w:t>2</w:t>
      </w:r>
      <w:r>
        <w:t>.2</w:t>
      </w:r>
      <w:r>
        <w:rPr>
          <w:rFonts w:hint="eastAsia"/>
        </w:rPr>
        <w:t>确定主梁</w:t>
      </w:r>
      <w:bookmarkEnd w:id="47"/>
    </w:p>
    <w:p w:rsidR="000A3B9A" w:rsidRDefault="000A3B9A" w:rsidP="000A3B9A">
      <w:pPr>
        <w:ind w:firstLine="480"/>
      </w:pPr>
      <w:r>
        <w:rPr>
          <w:rFonts w:hint="eastAsia"/>
        </w:rPr>
        <w:t>随机抽取由上步所确定的竖向构件，查找与该竖向构件相连的梁段，如下图所示，与该柱相连的有四个梁段。</w:t>
      </w:r>
    </w:p>
    <w:p w:rsidR="000A3B9A" w:rsidRDefault="000A3B9A" w:rsidP="00D61226">
      <w:pPr>
        <w:pStyle w:val="af4"/>
      </w:pPr>
      <w:r>
        <w:drawing>
          <wp:inline distT="0" distB="0" distL="0" distR="0" wp14:anchorId="6ED040D2" wp14:editId="4653BDE3">
            <wp:extent cx="3683860" cy="3600000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386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91" w:rsidRDefault="00D75091" w:rsidP="000A3B9A">
      <w:pPr>
        <w:ind w:firstLine="480"/>
      </w:pPr>
      <w:r>
        <w:rPr>
          <w:rFonts w:hint="eastAsia"/>
        </w:rPr>
        <w:t>随机抽取其中一个梁段双线，如右侧双线</w:t>
      </w:r>
      <w:r w:rsidR="00732AA3">
        <w:rPr>
          <w:rFonts w:hint="eastAsia"/>
        </w:rPr>
        <w:t>1</w:t>
      </w:r>
      <w:r>
        <w:rPr>
          <w:rFonts w:hint="eastAsia"/>
        </w:rPr>
        <w:t>，</w:t>
      </w:r>
      <w:r w:rsidR="00732AA3">
        <w:rPr>
          <w:rFonts w:hint="eastAsia"/>
        </w:rPr>
        <w:t>判定沿该梁段方向</w:t>
      </w:r>
      <w:r>
        <w:rPr>
          <w:rFonts w:hint="eastAsia"/>
        </w:rPr>
        <w:t>是否有双线满足以下要求：</w:t>
      </w:r>
    </w:p>
    <w:p w:rsidR="00D75091" w:rsidRDefault="003E53E4" w:rsidP="00D75091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双线</w:t>
      </w:r>
      <w:r>
        <w:rPr>
          <w:rFonts w:hint="eastAsia"/>
        </w:rPr>
        <w:t>2</w:t>
      </w:r>
      <w:r>
        <w:rPr>
          <w:rFonts w:hint="eastAsia"/>
        </w:rPr>
        <w:t>与双线</w:t>
      </w:r>
      <w:r>
        <w:rPr>
          <w:rFonts w:hint="eastAsia"/>
        </w:rPr>
        <w:t>1</w:t>
      </w:r>
      <w:r>
        <w:rPr>
          <w:rFonts w:hint="eastAsia"/>
        </w:rPr>
        <w:t>平行且等宽；</w:t>
      </w:r>
    </w:p>
    <w:p w:rsidR="003E53E4" w:rsidRDefault="003E53E4" w:rsidP="00D75091">
      <w:pPr>
        <w:pStyle w:val="a3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图层一致</w:t>
      </w:r>
      <w:proofErr w:type="gramEnd"/>
      <w:r>
        <w:rPr>
          <w:rFonts w:hint="eastAsia"/>
        </w:rPr>
        <w:t>；</w:t>
      </w:r>
    </w:p>
    <w:p w:rsidR="00D830B9" w:rsidRDefault="00D830B9" w:rsidP="00C61F6D">
      <w:pPr>
        <w:pStyle w:val="af4"/>
      </w:pPr>
      <w:r w:rsidRPr="00C61F6D">
        <w:lastRenderedPageBreak/>
        <w:drawing>
          <wp:inline distT="0" distB="0" distL="0" distR="0" wp14:anchorId="15A88236" wp14:editId="7C9815CC">
            <wp:extent cx="3546168" cy="3600000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616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E4" w:rsidRDefault="003E53E4" w:rsidP="00075C8E">
      <w:pPr>
        <w:ind w:firstLineChars="0"/>
      </w:pPr>
      <w:r>
        <w:rPr>
          <w:rFonts w:hint="eastAsia"/>
        </w:rPr>
        <w:t>若满足以上要求，则判定梁段</w:t>
      </w:r>
      <w:r w:rsidR="00732AA3">
        <w:rPr>
          <w:rFonts w:hint="eastAsia"/>
        </w:rPr>
        <w:t>2</w:t>
      </w:r>
      <w:r w:rsidR="00732AA3">
        <w:rPr>
          <w:rFonts w:hint="eastAsia"/>
        </w:rPr>
        <w:t>与梁段</w:t>
      </w:r>
      <w:r w:rsidR="00732AA3">
        <w:rPr>
          <w:rFonts w:hint="eastAsia"/>
        </w:rPr>
        <w:t>1</w:t>
      </w:r>
      <w:r w:rsidR="00732AA3">
        <w:rPr>
          <w:rFonts w:hint="eastAsia"/>
        </w:rPr>
        <w:t>属于同一根梁，且继续沿</w:t>
      </w:r>
      <w:proofErr w:type="gramStart"/>
      <w:r w:rsidR="006E7401">
        <w:rPr>
          <w:rFonts w:hint="eastAsia"/>
        </w:rPr>
        <w:t>该梁方向</w:t>
      </w:r>
      <w:proofErr w:type="gramEnd"/>
      <w:r w:rsidR="006E7401">
        <w:rPr>
          <w:rFonts w:hint="eastAsia"/>
        </w:rPr>
        <w:t>按以上要求搜索。</w:t>
      </w:r>
      <w:r w:rsidR="00D830B9">
        <w:rPr>
          <w:rFonts w:hint="eastAsia"/>
        </w:rPr>
        <w:t>直至遇到以下情况：</w:t>
      </w:r>
    </w:p>
    <w:p w:rsidR="00D830B9" w:rsidRDefault="00D830B9" w:rsidP="008D2DDF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沿梁段方向搜索得竖向构件</w:t>
      </w:r>
      <w:r w:rsidR="008D2DDF">
        <w:rPr>
          <w:rFonts w:hint="eastAsia"/>
        </w:rPr>
        <w:t>，则判定两个竖向构件之间的所有梁段为一根主梁；</w:t>
      </w:r>
    </w:p>
    <w:p w:rsidR="008D2DDF" w:rsidRDefault="008D2DDF" w:rsidP="008D2DDF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沿梁段方向搜索未得竖向构件，则判定此次搜索所得所有梁段不为主梁，终止</w:t>
      </w:r>
      <w:r w:rsidR="00103155">
        <w:rPr>
          <w:rFonts w:hint="eastAsia"/>
        </w:rPr>
        <w:t>此次</w:t>
      </w:r>
      <w:r>
        <w:rPr>
          <w:rFonts w:hint="eastAsia"/>
        </w:rPr>
        <w:t>搜索；</w:t>
      </w:r>
    </w:p>
    <w:p w:rsidR="002A4137" w:rsidRDefault="00C36BCB" w:rsidP="002A4137">
      <w:pPr>
        <w:ind w:left="480" w:firstLineChars="0" w:firstLine="0"/>
      </w:pPr>
      <w:r>
        <w:rPr>
          <w:rFonts w:hint="eastAsia"/>
        </w:rPr>
        <w:t>重复该节步骤</w:t>
      </w:r>
      <w:r w:rsidR="0053613A">
        <w:rPr>
          <w:rFonts w:hint="eastAsia"/>
        </w:rPr>
        <w:t>，并标记所有</w:t>
      </w:r>
      <w:r w:rsidR="00E97D26">
        <w:rPr>
          <w:rFonts w:hint="eastAsia"/>
        </w:rPr>
        <w:t>搜索获得的主梁。</w:t>
      </w:r>
    </w:p>
    <w:p w:rsidR="00612B42" w:rsidRDefault="00612B42" w:rsidP="00612B42">
      <w:pPr>
        <w:pStyle w:val="2"/>
        <w:ind w:firstLine="482"/>
      </w:pPr>
      <w:bookmarkStart w:id="48" w:name="_Toc51772968"/>
      <w:r>
        <w:rPr>
          <w:rFonts w:hint="eastAsia"/>
        </w:rPr>
        <w:t>2</w:t>
      </w:r>
      <w:r>
        <w:t>.3</w:t>
      </w:r>
      <w:r>
        <w:rPr>
          <w:rFonts w:hint="eastAsia"/>
        </w:rPr>
        <w:t>确定半主梁</w:t>
      </w:r>
      <w:bookmarkEnd w:id="48"/>
    </w:p>
    <w:p w:rsidR="00D75091" w:rsidRDefault="005C1497" w:rsidP="000A3B9A">
      <w:pPr>
        <w:ind w:firstLine="480"/>
      </w:pPr>
      <w:r>
        <w:rPr>
          <w:rFonts w:hint="eastAsia"/>
        </w:rPr>
        <w:t>随机抽取由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步所确定的竖向构件，查找与该竖向构件相连，且未在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步里被标记为主梁的梁段。</w:t>
      </w:r>
    </w:p>
    <w:p w:rsidR="00D61226" w:rsidRDefault="00D61226" w:rsidP="00D61226">
      <w:pPr>
        <w:pStyle w:val="af4"/>
      </w:pPr>
      <w:r>
        <w:lastRenderedPageBreak/>
        <w:drawing>
          <wp:inline distT="0" distB="0" distL="0" distR="0" wp14:anchorId="71893E8C" wp14:editId="39318269">
            <wp:extent cx="3430769" cy="3600000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076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1A" w:rsidRDefault="00DE422F" w:rsidP="005B1D1A">
      <w:pPr>
        <w:ind w:firstLine="480"/>
      </w:pPr>
      <w:r>
        <w:rPr>
          <w:rFonts w:hint="eastAsia"/>
        </w:rPr>
        <w:t>若一个竖向构件上有多个上述梁段，</w:t>
      </w:r>
      <w:r w:rsidR="005B1D1A">
        <w:rPr>
          <w:rFonts w:hint="eastAsia"/>
        </w:rPr>
        <w:t>随机抽取其中一个梁段双线，如右侧双线</w:t>
      </w:r>
      <w:r w:rsidR="005B1D1A">
        <w:rPr>
          <w:rFonts w:hint="eastAsia"/>
        </w:rPr>
        <w:t>1</w:t>
      </w:r>
      <w:r w:rsidR="005B1D1A">
        <w:rPr>
          <w:rFonts w:hint="eastAsia"/>
        </w:rPr>
        <w:t>，判定沿该梁段方向是否有双线满足以下要求：</w:t>
      </w:r>
    </w:p>
    <w:p w:rsidR="005B1D1A" w:rsidRDefault="005B1D1A" w:rsidP="005B1D1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双线</w:t>
      </w:r>
      <w:r>
        <w:rPr>
          <w:rFonts w:hint="eastAsia"/>
        </w:rPr>
        <w:t>2</w:t>
      </w:r>
      <w:r>
        <w:rPr>
          <w:rFonts w:hint="eastAsia"/>
        </w:rPr>
        <w:t>与双线</w:t>
      </w:r>
      <w:r>
        <w:rPr>
          <w:rFonts w:hint="eastAsia"/>
        </w:rPr>
        <w:t>1</w:t>
      </w:r>
      <w:r>
        <w:rPr>
          <w:rFonts w:hint="eastAsia"/>
        </w:rPr>
        <w:t>平行且等宽；</w:t>
      </w:r>
    </w:p>
    <w:p w:rsidR="00F65110" w:rsidRDefault="00F65110" w:rsidP="00F65110">
      <w:pPr>
        <w:pStyle w:val="a3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图层一致</w:t>
      </w:r>
      <w:proofErr w:type="gramEnd"/>
      <w:r>
        <w:rPr>
          <w:rFonts w:hint="eastAsia"/>
        </w:rPr>
        <w:t>；</w:t>
      </w:r>
    </w:p>
    <w:p w:rsidR="00D61226" w:rsidRPr="005B1D1A" w:rsidRDefault="00F65110" w:rsidP="00F65110">
      <w:pPr>
        <w:pStyle w:val="af4"/>
      </w:pPr>
      <w:r>
        <w:drawing>
          <wp:inline distT="0" distB="0" distL="0" distR="0" wp14:anchorId="3B64D23B" wp14:editId="25E20457">
            <wp:extent cx="3585155" cy="3600000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515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82" w:rsidRDefault="00F93C82" w:rsidP="00F93C82">
      <w:pPr>
        <w:ind w:firstLineChars="0"/>
      </w:pPr>
      <w:r>
        <w:rPr>
          <w:rFonts w:hint="eastAsia"/>
        </w:rPr>
        <w:lastRenderedPageBreak/>
        <w:t>若满足以上要求，则判定梁段</w:t>
      </w:r>
      <w:r>
        <w:rPr>
          <w:rFonts w:hint="eastAsia"/>
        </w:rPr>
        <w:t>2</w:t>
      </w:r>
      <w:r>
        <w:rPr>
          <w:rFonts w:hint="eastAsia"/>
        </w:rPr>
        <w:t>与梁段</w:t>
      </w:r>
      <w:r>
        <w:rPr>
          <w:rFonts w:hint="eastAsia"/>
        </w:rPr>
        <w:t>1</w:t>
      </w:r>
      <w:r>
        <w:rPr>
          <w:rFonts w:hint="eastAsia"/>
        </w:rPr>
        <w:t>属于同一根梁，且继续沿</w:t>
      </w:r>
      <w:proofErr w:type="gramStart"/>
      <w:r>
        <w:rPr>
          <w:rFonts w:hint="eastAsia"/>
        </w:rPr>
        <w:t>该梁方向</w:t>
      </w:r>
      <w:proofErr w:type="gramEnd"/>
      <w:r>
        <w:rPr>
          <w:rFonts w:hint="eastAsia"/>
        </w:rPr>
        <w:t>按以上要求搜索。直至遇到以下情况：</w:t>
      </w:r>
    </w:p>
    <w:p w:rsidR="00986614" w:rsidRDefault="00986614" w:rsidP="00986614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沿梁段方向搜索得</w:t>
      </w:r>
      <w:r w:rsidR="001578D6">
        <w:rPr>
          <w:rFonts w:hint="eastAsia"/>
        </w:rPr>
        <w:t>被标记为</w:t>
      </w:r>
      <w:r>
        <w:rPr>
          <w:rFonts w:hint="eastAsia"/>
        </w:rPr>
        <w:t>主梁</w:t>
      </w:r>
      <w:r w:rsidR="001578D6">
        <w:rPr>
          <w:rFonts w:hint="eastAsia"/>
        </w:rPr>
        <w:t>的梁段</w:t>
      </w:r>
      <w:r>
        <w:rPr>
          <w:rFonts w:hint="eastAsia"/>
        </w:rPr>
        <w:t>，则判定竖向构件</w:t>
      </w:r>
      <w:r w:rsidR="001578D6">
        <w:rPr>
          <w:rFonts w:hint="eastAsia"/>
        </w:rPr>
        <w:t>与主梁</w:t>
      </w:r>
      <w:r>
        <w:rPr>
          <w:rFonts w:hint="eastAsia"/>
        </w:rPr>
        <w:t>之间的所有梁段为一根</w:t>
      </w:r>
      <w:r w:rsidR="001578D6">
        <w:rPr>
          <w:rFonts w:hint="eastAsia"/>
        </w:rPr>
        <w:t>半</w:t>
      </w:r>
      <w:r>
        <w:rPr>
          <w:rFonts w:hint="eastAsia"/>
        </w:rPr>
        <w:t>主梁；</w:t>
      </w:r>
    </w:p>
    <w:p w:rsidR="00894EC7" w:rsidRDefault="00894EC7" w:rsidP="00894EC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沿梁段方向搜索未得被标记为主梁的梁段，则判定此次搜索所得所有梁段不为半主梁，终止此次搜索；</w:t>
      </w:r>
    </w:p>
    <w:p w:rsidR="00D05586" w:rsidRDefault="00D05586" w:rsidP="00D05586">
      <w:pPr>
        <w:ind w:firstLine="480"/>
      </w:pPr>
      <w:r>
        <w:rPr>
          <w:rFonts w:hint="eastAsia"/>
        </w:rPr>
        <w:t>重复该节步骤，并标记所有搜索获得的半主梁。</w:t>
      </w:r>
    </w:p>
    <w:p w:rsidR="000E29A4" w:rsidRDefault="000E29A4" w:rsidP="000E29A4">
      <w:pPr>
        <w:pStyle w:val="2"/>
        <w:ind w:firstLine="482"/>
      </w:pPr>
      <w:bookmarkStart w:id="49" w:name="_Toc51772969"/>
      <w:r>
        <w:rPr>
          <w:rFonts w:hint="eastAsia"/>
        </w:rPr>
        <w:t>2</w:t>
      </w:r>
      <w:r>
        <w:t>.4</w:t>
      </w:r>
      <w:r>
        <w:rPr>
          <w:rFonts w:hint="eastAsia"/>
        </w:rPr>
        <w:t>确定悬挑主梁</w:t>
      </w:r>
      <w:bookmarkEnd w:id="49"/>
    </w:p>
    <w:p w:rsidR="003B124E" w:rsidRDefault="003B124E" w:rsidP="003B124E">
      <w:pPr>
        <w:ind w:firstLine="480"/>
      </w:pPr>
      <w:r>
        <w:rPr>
          <w:rFonts w:hint="eastAsia"/>
        </w:rPr>
        <w:t>随机抽取由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步所确定的竖向构件，查找与该竖向构件相连，且未在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步里被标记为主梁</w:t>
      </w:r>
      <w:r w:rsidR="008C2CEC">
        <w:rPr>
          <w:rFonts w:hint="eastAsia"/>
        </w:rPr>
        <w:t>或半主梁</w:t>
      </w:r>
      <w:r>
        <w:rPr>
          <w:rFonts w:hint="eastAsia"/>
        </w:rPr>
        <w:t>的梁段。</w:t>
      </w:r>
    </w:p>
    <w:p w:rsidR="000A3B9A" w:rsidRDefault="00503C32" w:rsidP="00503C32">
      <w:pPr>
        <w:pStyle w:val="af4"/>
      </w:pPr>
      <w:r>
        <w:drawing>
          <wp:inline distT="0" distB="0" distL="0" distR="0" wp14:anchorId="6ACD4E73" wp14:editId="6147919A">
            <wp:extent cx="6188710" cy="223456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32" w:rsidRDefault="00503C32" w:rsidP="00503C32">
      <w:pPr>
        <w:ind w:firstLine="480"/>
      </w:pPr>
      <w:r>
        <w:rPr>
          <w:rFonts w:hint="eastAsia"/>
        </w:rPr>
        <w:t>若一个竖向构件上有多个上述梁段，随机抽取其中一个梁段双线，如下侧双线</w:t>
      </w:r>
      <w:r>
        <w:rPr>
          <w:rFonts w:hint="eastAsia"/>
        </w:rPr>
        <w:t>1</w:t>
      </w:r>
      <w:r>
        <w:rPr>
          <w:rFonts w:hint="eastAsia"/>
        </w:rPr>
        <w:t>，判定沿该梁段方向是否有双线满足以下要求：</w:t>
      </w:r>
    </w:p>
    <w:p w:rsidR="00503C32" w:rsidRDefault="00503C32" w:rsidP="00503C32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双线</w:t>
      </w:r>
      <w:r>
        <w:rPr>
          <w:rFonts w:hint="eastAsia"/>
        </w:rPr>
        <w:t>2</w:t>
      </w:r>
      <w:r>
        <w:rPr>
          <w:rFonts w:hint="eastAsia"/>
        </w:rPr>
        <w:t>与双线</w:t>
      </w:r>
      <w:r>
        <w:rPr>
          <w:rFonts w:hint="eastAsia"/>
        </w:rPr>
        <w:t>1</w:t>
      </w:r>
      <w:r>
        <w:rPr>
          <w:rFonts w:hint="eastAsia"/>
        </w:rPr>
        <w:t>平行且等宽；</w:t>
      </w:r>
    </w:p>
    <w:p w:rsidR="00503C32" w:rsidRDefault="00503C32" w:rsidP="00503C32">
      <w:pPr>
        <w:pStyle w:val="a3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图层一致</w:t>
      </w:r>
      <w:proofErr w:type="gramEnd"/>
      <w:r>
        <w:rPr>
          <w:rFonts w:hint="eastAsia"/>
        </w:rPr>
        <w:t>；</w:t>
      </w:r>
    </w:p>
    <w:p w:rsidR="00D60AD5" w:rsidRDefault="00DF5C95" w:rsidP="00DA5FFD">
      <w:pPr>
        <w:ind w:firstLine="480"/>
      </w:pPr>
      <w:r>
        <w:rPr>
          <w:rFonts w:hint="eastAsia"/>
        </w:rPr>
        <w:t>若满足以上要求，则判定梁段</w:t>
      </w:r>
      <w:r>
        <w:rPr>
          <w:rFonts w:hint="eastAsia"/>
        </w:rPr>
        <w:t>2</w:t>
      </w:r>
      <w:r>
        <w:rPr>
          <w:rFonts w:hint="eastAsia"/>
        </w:rPr>
        <w:t>与梁段</w:t>
      </w:r>
      <w:r>
        <w:rPr>
          <w:rFonts w:hint="eastAsia"/>
        </w:rPr>
        <w:t>1</w:t>
      </w:r>
      <w:r>
        <w:rPr>
          <w:rFonts w:hint="eastAsia"/>
        </w:rPr>
        <w:t>属于同一根梁，且继续沿</w:t>
      </w:r>
      <w:proofErr w:type="gramStart"/>
      <w:r>
        <w:rPr>
          <w:rFonts w:hint="eastAsia"/>
        </w:rPr>
        <w:t>该梁方向</w:t>
      </w:r>
      <w:proofErr w:type="gramEnd"/>
      <w:r>
        <w:rPr>
          <w:rFonts w:hint="eastAsia"/>
        </w:rPr>
        <w:t>按以上要求搜索，直至沿该方向无满足以上条件的梁段</w:t>
      </w:r>
      <w:r w:rsidR="00D60AD5">
        <w:rPr>
          <w:rFonts w:hint="eastAsia"/>
        </w:rPr>
        <w:t>，则判定</w:t>
      </w:r>
      <w:r w:rsidR="00DA5FFD">
        <w:rPr>
          <w:rFonts w:hint="eastAsia"/>
        </w:rPr>
        <w:t>从</w:t>
      </w:r>
      <w:r w:rsidR="00D60AD5">
        <w:rPr>
          <w:rFonts w:hint="eastAsia"/>
        </w:rPr>
        <w:t>竖向构件</w:t>
      </w:r>
      <w:r w:rsidR="00DA5FFD">
        <w:rPr>
          <w:rFonts w:hint="eastAsia"/>
        </w:rPr>
        <w:t>出发搜索所得</w:t>
      </w:r>
      <w:r w:rsidR="00D60AD5">
        <w:rPr>
          <w:rFonts w:hint="eastAsia"/>
        </w:rPr>
        <w:t>所有梁段为一根</w:t>
      </w:r>
      <w:r w:rsidR="006C328C">
        <w:rPr>
          <w:rFonts w:hint="eastAsia"/>
        </w:rPr>
        <w:t>悬挑</w:t>
      </w:r>
      <w:r w:rsidR="00D60AD5">
        <w:rPr>
          <w:rFonts w:hint="eastAsia"/>
        </w:rPr>
        <w:t>主梁</w:t>
      </w:r>
      <w:r w:rsidR="00F97FE2">
        <w:rPr>
          <w:rFonts w:hint="eastAsia"/>
        </w:rPr>
        <w:t>。</w:t>
      </w:r>
    </w:p>
    <w:p w:rsidR="00B06EB9" w:rsidRDefault="00B06EB9" w:rsidP="00B06EB9">
      <w:pPr>
        <w:ind w:firstLine="480"/>
      </w:pPr>
      <w:r>
        <w:rPr>
          <w:rFonts w:hint="eastAsia"/>
        </w:rPr>
        <w:t>重复该节步骤，并标记所有搜索获得的悬挑主梁。</w:t>
      </w:r>
    </w:p>
    <w:p w:rsidR="002F3652" w:rsidRPr="002F3652" w:rsidRDefault="002F3652" w:rsidP="002F3652">
      <w:pPr>
        <w:pStyle w:val="2"/>
        <w:ind w:firstLine="482"/>
      </w:pPr>
      <w:bookmarkStart w:id="50" w:name="_Toc51772970"/>
      <w:r>
        <w:lastRenderedPageBreak/>
        <w:t>2.5</w:t>
      </w:r>
      <w:r>
        <w:rPr>
          <w:rFonts w:hint="eastAsia"/>
        </w:rPr>
        <w:t>确定次梁</w:t>
      </w:r>
      <w:bookmarkEnd w:id="50"/>
    </w:p>
    <w:p w:rsidR="00DF5C95" w:rsidRPr="00B06EB9" w:rsidRDefault="00F80337" w:rsidP="00DF5C95">
      <w:pPr>
        <w:ind w:firstLine="480"/>
      </w:pPr>
      <w:r>
        <w:rPr>
          <w:rFonts w:hint="eastAsia"/>
        </w:rPr>
        <w:t>从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.4</w:t>
      </w:r>
      <w:r>
        <w:rPr>
          <w:rFonts w:hint="eastAsia"/>
        </w:rPr>
        <w:t>节所标记的主梁、半主梁、悬挑主梁出发，搜索与之相连的，且未被标记的梁段。</w:t>
      </w:r>
    </w:p>
    <w:p w:rsidR="00503C32" w:rsidRDefault="00934B61" w:rsidP="00934B61">
      <w:pPr>
        <w:pStyle w:val="af4"/>
      </w:pPr>
      <w:r>
        <w:drawing>
          <wp:inline distT="0" distB="0" distL="0" distR="0" wp14:anchorId="69A7D899" wp14:editId="505B7524">
            <wp:extent cx="3332701" cy="3600000"/>
            <wp:effectExtent l="0" t="0" r="127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270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61" w:rsidRDefault="00725B61" w:rsidP="00725B61">
      <w:pPr>
        <w:ind w:firstLine="480"/>
      </w:pPr>
      <w:r>
        <w:rPr>
          <w:rFonts w:hint="eastAsia"/>
        </w:rPr>
        <w:t>若一个主梁、半主梁、悬挑主梁构件上有多个上述梁段，随机抽取其中一个梁段双线，如右侧双线</w:t>
      </w:r>
      <w:r>
        <w:rPr>
          <w:rFonts w:hint="eastAsia"/>
        </w:rPr>
        <w:t>1</w:t>
      </w:r>
      <w:r>
        <w:rPr>
          <w:rFonts w:hint="eastAsia"/>
        </w:rPr>
        <w:t>，判定沿该梁段方向是否有双线满足以下要求：</w:t>
      </w:r>
    </w:p>
    <w:p w:rsidR="00725B61" w:rsidRDefault="00725B61" w:rsidP="00B7153E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双线</w:t>
      </w:r>
      <w:r>
        <w:rPr>
          <w:rFonts w:hint="eastAsia"/>
        </w:rPr>
        <w:t>2</w:t>
      </w:r>
      <w:r>
        <w:rPr>
          <w:rFonts w:hint="eastAsia"/>
        </w:rPr>
        <w:t>与双线</w:t>
      </w:r>
      <w:r>
        <w:rPr>
          <w:rFonts w:hint="eastAsia"/>
        </w:rPr>
        <w:t>1</w:t>
      </w:r>
      <w:r>
        <w:rPr>
          <w:rFonts w:hint="eastAsia"/>
        </w:rPr>
        <w:t>平行且等宽；</w:t>
      </w:r>
    </w:p>
    <w:p w:rsidR="00725B61" w:rsidRDefault="00725B61" w:rsidP="00B7153E">
      <w:pPr>
        <w:pStyle w:val="a3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图层一致</w:t>
      </w:r>
      <w:proofErr w:type="gramEnd"/>
      <w:r>
        <w:rPr>
          <w:rFonts w:hint="eastAsia"/>
        </w:rPr>
        <w:t>；</w:t>
      </w:r>
    </w:p>
    <w:p w:rsidR="002E5199" w:rsidRDefault="00B7153E" w:rsidP="00934B61">
      <w:pPr>
        <w:pStyle w:val="af4"/>
      </w:pPr>
      <w:r>
        <w:lastRenderedPageBreak/>
        <w:drawing>
          <wp:inline distT="0" distB="0" distL="0" distR="0" wp14:anchorId="4F79CE61" wp14:editId="08F4F6E2">
            <wp:extent cx="3379141" cy="3600000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914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27" w:rsidRDefault="00553B27" w:rsidP="00553B27">
      <w:pPr>
        <w:ind w:firstLineChars="0"/>
      </w:pPr>
      <w:r>
        <w:rPr>
          <w:rFonts w:hint="eastAsia"/>
        </w:rPr>
        <w:t>若满足以上要求，则判定梁段</w:t>
      </w:r>
      <w:r>
        <w:rPr>
          <w:rFonts w:hint="eastAsia"/>
        </w:rPr>
        <w:t>2</w:t>
      </w:r>
      <w:r>
        <w:rPr>
          <w:rFonts w:hint="eastAsia"/>
        </w:rPr>
        <w:t>与梁段</w:t>
      </w:r>
      <w:r>
        <w:rPr>
          <w:rFonts w:hint="eastAsia"/>
        </w:rPr>
        <w:t>1</w:t>
      </w:r>
      <w:r>
        <w:rPr>
          <w:rFonts w:hint="eastAsia"/>
        </w:rPr>
        <w:t>属于同一根梁，且继续沿</w:t>
      </w:r>
      <w:proofErr w:type="gramStart"/>
      <w:r>
        <w:rPr>
          <w:rFonts w:hint="eastAsia"/>
        </w:rPr>
        <w:t>该梁方向</w:t>
      </w:r>
      <w:proofErr w:type="gramEnd"/>
      <w:r>
        <w:rPr>
          <w:rFonts w:hint="eastAsia"/>
        </w:rPr>
        <w:t>按以上要求搜索。直至遇到以下情况：</w:t>
      </w:r>
    </w:p>
    <w:p w:rsidR="00553B27" w:rsidRDefault="00553B27" w:rsidP="00553B27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沿梁段方向搜索得被标记为主梁、半主梁、悬挑主梁的梁段，则判定主梁（半主梁、悬挑主梁）与主梁（半主梁、悬挑主梁）之间的所有梁段为一根次梁；</w:t>
      </w:r>
    </w:p>
    <w:p w:rsidR="00553B27" w:rsidRDefault="00553B27" w:rsidP="000C09F2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沿梁段方向搜索未得</w:t>
      </w:r>
      <w:r w:rsidR="00874F11">
        <w:rPr>
          <w:rFonts w:hint="eastAsia"/>
        </w:rPr>
        <w:t>满足平行、等宽、</w:t>
      </w:r>
      <w:proofErr w:type="gramStart"/>
      <w:r w:rsidR="00874F11">
        <w:rPr>
          <w:rFonts w:hint="eastAsia"/>
        </w:rPr>
        <w:t>同图层的</w:t>
      </w:r>
      <w:proofErr w:type="gramEnd"/>
      <w:r w:rsidR="00874F11">
        <w:rPr>
          <w:rFonts w:hint="eastAsia"/>
        </w:rPr>
        <w:t>梁线，则判定从主梁（半主梁、悬挑主梁）构件出发搜索所得所有梁段为一根次梁。</w:t>
      </w:r>
    </w:p>
    <w:p w:rsidR="00553B27" w:rsidRDefault="00553B27" w:rsidP="00553B27">
      <w:pPr>
        <w:ind w:firstLine="480"/>
      </w:pPr>
      <w:r>
        <w:rPr>
          <w:rFonts w:hint="eastAsia"/>
        </w:rPr>
        <w:t>重复该节步骤，并标记所有搜索获得的</w:t>
      </w:r>
      <w:r w:rsidR="00B46EC3">
        <w:rPr>
          <w:rFonts w:hint="eastAsia"/>
        </w:rPr>
        <w:t>次</w:t>
      </w:r>
      <w:r>
        <w:rPr>
          <w:rFonts w:hint="eastAsia"/>
        </w:rPr>
        <w:t>梁。</w:t>
      </w:r>
    </w:p>
    <w:p w:rsidR="00A07F72" w:rsidRDefault="00A07F72" w:rsidP="00A07F72">
      <w:pPr>
        <w:pStyle w:val="af4"/>
        <w:jc w:val="both"/>
      </w:pPr>
    </w:p>
    <w:p w:rsidR="00620249" w:rsidRPr="00620249" w:rsidRDefault="0062024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 w:val="17"/>
          <w:szCs w:val="17"/>
          <w:rPrChange w:id="51" w:author="谭理政" w:date="2020-09-22T11:17:00Z">
            <w:rPr/>
          </w:rPrChange>
        </w:rPr>
        <w:pPrChange w:id="52" w:author="谭理政" w:date="2020-09-22T11:17:00Z">
          <w:pPr>
            <w:pStyle w:val="af4"/>
            <w:jc w:val="both"/>
          </w:pPr>
        </w:pPrChange>
      </w:pPr>
    </w:p>
    <w:p w:rsidR="00A07F72" w:rsidRDefault="00A07F72" w:rsidP="00A07F72">
      <w:pPr>
        <w:pStyle w:val="af4"/>
        <w:jc w:val="both"/>
      </w:pPr>
      <w:r>
        <w:rPr>
          <w:rFonts w:hint="eastAsia"/>
        </w:rPr>
        <w:t>分割梁</w:t>
      </w:r>
    </w:p>
    <w:p w:rsidR="00A07F72" w:rsidRDefault="00A07F72" w:rsidP="00A07F72">
      <w:pPr>
        <w:pStyle w:val="af4"/>
        <w:jc w:val="both"/>
      </w:pPr>
      <w:r>
        <w:rPr>
          <w:rFonts w:hint="eastAsia"/>
        </w:rPr>
        <w:t>原因：设计师图省事，把原本为多根梁“画”成了一根梁。</w:t>
      </w:r>
    </w:p>
    <w:p w:rsidR="00A07F72" w:rsidRDefault="00A07F72" w:rsidP="00A07F72">
      <w:pPr>
        <w:pStyle w:val="af4"/>
        <w:jc w:val="both"/>
      </w:pPr>
      <w:r>
        <w:rPr>
          <w:rFonts w:hint="eastAsia"/>
        </w:rPr>
        <w:t>目的：还原设计师的设计意图，把多根梁清晰表达出来（在数据层面）</w:t>
      </w:r>
    </w:p>
    <w:p w:rsidR="00A07F72" w:rsidRDefault="001A47DB" w:rsidP="00A07F72">
      <w:pPr>
        <w:pStyle w:val="af4"/>
        <w:jc w:val="both"/>
      </w:pPr>
      <w:r>
        <w:rPr>
          <w:rFonts w:hint="eastAsia"/>
        </w:rPr>
        <w:t>思路：</w:t>
      </w:r>
      <w:r w:rsidR="009E2AAD">
        <w:rPr>
          <w:rFonts w:hint="eastAsia"/>
        </w:rPr>
        <w:t>在识别梁之前，把梁线处理掉。</w:t>
      </w:r>
    </w:p>
    <w:p w:rsidR="00FC133A" w:rsidRDefault="009E2AAD" w:rsidP="00A07F72">
      <w:pPr>
        <w:pStyle w:val="af4"/>
        <w:jc w:val="both"/>
      </w:pPr>
      <w:r>
        <w:rPr>
          <w:rFonts w:hint="eastAsia"/>
        </w:rPr>
        <w:t>实现：</w:t>
      </w:r>
    </w:p>
    <w:p w:rsidR="009E2AAD" w:rsidRDefault="00FC133A" w:rsidP="00FC133A">
      <w:pPr>
        <w:pStyle w:val="af4"/>
        <w:ind w:firstLine="420"/>
        <w:jc w:val="both"/>
      </w:pPr>
      <w:r>
        <w:t xml:space="preserve">Option 1: </w:t>
      </w:r>
      <w:r w:rsidR="009E2AAD">
        <w:rPr>
          <w:rFonts w:hint="eastAsia"/>
        </w:rPr>
        <w:t>在提取梁线后，增加一个预处理环节，完成对梁线的打断。</w:t>
      </w:r>
    </w:p>
    <w:p w:rsidR="00386F22" w:rsidRPr="00386F22" w:rsidRDefault="00386F22" w:rsidP="00FC133A">
      <w:pPr>
        <w:pStyle w:val="af4"/>
        <w:ind w:firstLine="420"/>
        <w:jc w:val="both"/>
      </w:pPr>
      <w:r>
        <w:t xml:space="preserve">Option 2:  </w:t>
      </w:r>
      <w:r>
        <w:rPr>
          <w:rFonts w:hint="eastAsia"/>
        </w:rPr>
        <w:t>在识别梁后，增加一个后处理环节，完成对梁的分裂。</w:t>
      </w:r>
    </w:p>
    <w:p w:rsidR="003F773A" w:rsidRDefault="00585837" w:rsidP="00585837">
      <w:pPr>
        <w:pStyle w:val="af4"/>
        <w:jc w:val="both"/>
      </w:pPr>
      <w:r>
        <w:rPr>
          <w:rFonts w:hint="eastAsia"/>
        </w:rPr>
        <w:lastRenderedPageBreak/>
        <w:t>打断细节</w:t>
      </w:r>
      <w:r w:rsidR="001B23F6">
        <w:rPr>
          <w:rFonts w:hint="eastAsia"/>
        </w:rPr>
        <w:t>（业务单元提供）</w:t>
      </w:r>
      <w:r>
        <w:rPr>
          <w:rFonts w:hint="eastAsia"/>
        </w:rPr>
        <w:t>：</w:t>
      </w:r>
    </w:p>
    <w:p w:rsidR="007A2467" w:rsidRDefault="00952469" w:rsidP="00952469">
      <w:pPr>
        <w:pStyle w:val="af4"/>
        <w:numPr>
          <w:ilvl w:val="0"/>
          <w:numId w:val="40"/>
        </w:numPr>
        <w:jc w:val="both"/>
      </w:pPr>
      <w:r>
        <w:rPr>
          <w:rFonts w:hint="eastAsia"/>
        </w:rPr>
        <w:t>主梁穿过竖向构件</w:t>
      </w:r>
    </w:p>
    <w:p w:rsidR="005F2D54" w:rsidRDefault="005F2D54" w:rsidP="005F2D54">
      <w:pPr>
        <w:pStyle w:val="af4"/>
        <w:numPr>
          <w:ilvl w:val="1"/>
          <w:numId w:val="40"/>
        </w:numPr>
        <w:jc w:val="both"/>
      </w:pPr>
    </w:p>
    <w:p w:rsidR="00952469" w:rsidRPr="00DF5C95" w:rsidRDefault="00952469" w:rsidP="00952469">
      <w:pPr>
        <w:pStyle w:val="af4"/>
        <w:numPr>
          <w:ilvl w:val="0"/>
          <w:numId w:val="40"/>
        </w:numPr>
        <w:jc w:val="both"/>
      </w:pPr>
    </w:p>
    <w:sectPr w:rsidR="00952469" w:rsidRPr="00DF5C95" w:rsidSect="004C116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160" w:rsidRDefault="00A46160" w:rsidP="00F23CBD">
      <w:pPr>
        <w:ind w:firstLine="480"/>
      </w:pPr>
      <w:r>
        <w:separator/>
      </w:r>
    </w:p>
  </w:endnote>
  <w:endnote w:type="continuationSeparator" w:id="0">
    <w:p w:rsidR="00A46160" w:rsidRDefault="00A46160" w:rsidP="00F23CB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160" w:rsidRDefault="00A46160" w:rsidP="00F23CBD">
      <w:pPr>
        <w:ind w:firstLine="480"/>
      </w:pPr>
      <w:r>
        <w:separator/>
      </w:r>
    </w:p>
  </w:footnote>
  <w:footnote w:type="continuationSeparator" w:id="0">
    <w:p w:rsidR="00A46160" w:rsidRDefault="00A46160" w:rsidP="00F23CB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F8D"/>
    <w:multiLevelType w:val="hybridMultilevel"/>
    <w:tmpl w:val="7B6AFB1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1097370"/>
    <w:multiLevelType w:val="hybridMultilevel"/>
    <w:tmpl w:val="D30C3514"/>
    <w:lvl w:ilvl="0" w:tplc="5654365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6F1721E"/>
    <w:multiLevelType w:val="hybridMultilevel"/>
    <w:tmpl w:val="ACCC7A3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C5A1DAC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E0F0932"/>
    <w:multiLevelType w:val="hybridMultilevel"/>
    <w:tmpl w:val="958813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FE48A9"/>
    <w:multiLevelType w:val="hybridMultilevel"/>
    <w:tmpl w:val="54C479EA"/>
    <w:lvl w:ilvl="0" w:tplc="6E6E016E">
      <w:start w:val="8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BF5782"/>
    <w:multiLevelType w:val="hybridMultilevel"/>
    <w:tmpl w:val="35E61F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FC12435"/>
    <w:multiLevelType w:val="hybridMultilevel"/>
    <w:tmpl w:val="9C8A05C8"/>
    <w:lvl w:ilvl="0" w:tplc="89306520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3514111"/>
    <w:multiLevelType w:val="hybridMultilevel"/>
    <w:tmpl w:val="93000766"/>
    <w:lvl w:ilvl="0" w:tplc="565436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41B7288"/>
    <w:multiLevelType w:val="multilevel"/>
    <w:tmpl w:val="E8AC9F1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1B5A0A2C"/>
    <w:multiLevelType w:val="hybridMultilevel"/>
    <w:tmpl w:val="3E14D518"/>
    <w:lvl w:ilvl="0" w:tplc="E152AA9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7D344A"/>
    <w:multiLevelType w:val="hybridMultilevel"/>
    <w:tmpl w:val="CBECCC4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1FE96241"/>
    <w:multiLevelType w:val="hybridMultilevel"/>
    <w:tmpl w:val="386E21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3B76499"/>
    <w:multiLevelType w:val="hybridMultilevel"/>
    <w:tmpl w:val="4E4C2AE6"/>
    <w:lvl w:ilvl="0" w:tplc="30465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BF276F"/>
    <w:multiLevelType w:val="hybridMultilevel"/>
    <w:tmpl w:val="735ACE2E"/>
    <w:lvl w:ilvl="0" w:tplc="E3A848B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75E7194"/>
    <w:multiLevelType w:val="hybridMultilevel"/>
    <w:tmpl w:val="80469926"/>
    <w:lvl w:ilvl="0" w:tplc="3708B8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301E67"/>
    <w:multiLevelType w:val="hybridMultilevel"/>
    <w:tmpl w:val="1728C3D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E9B272E"/>
    <w:multiLevelType w:val="hybridMultilevel"/>
    <w:tmpl w:val="99DAC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F15737E"/>
    <w:multiLevelType w:val="hybridMultilevel"/>
    <w:tmpl w:val="A8961C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2FA45767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1984E62"/>
    <w:multiLevelType w:val="hybridMultilevel"/>
    <w:tmpl w:val="EC007E50"/>
    <w:lvl w:ilvl="0" w:tplc="74E292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8AF50DF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948384E"/>
    <w:multiLevelType w:val="hybridMultilevel"/>
    <w:tmpl w:val="666C96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97C7DCD"/>
    <w:multiLevelType w:val="hybridMultilevel"/>
    <w:tmpl w:val="466AD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3BD7594E"/>
    <w:multiLevelType w:val="hybridMultilevel"/>
    <w:tmpl w:val="5EBA7786"/>
    <w:lvl w:ilvl="0" w:tplc="7A3243B2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CD2786B"/>
    <w:multiLevelType w:val="hybridMultilevel"/>
    <w:tmpl w:val="3A1CCCCC"/>
    <w:lvl w:ilvl="0" w:tplc="0D140D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D761709"/>
    <w:multiLevelType w:val="hybridMultilevel"/>
    <w:tmpl w:val="D2DE1D1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3FFF6288"/>
    <w:multiLevelType w:val="multilevel"/>
    <w:tmpl w:val="7DCC75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0FA7A4E"/>
    <w:multiLevelType w:val="multilevel"/>
    <w:tmpl w:val="C50AC82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9" w15:restartNumberingAfterBreak="0">
    <w:nsid w:val="49B02D7A"/>
    <w:multiLevelType w:val="hybridMultilevel"/>
    <w:tmpl w:val="AAFC09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4D643E6D"/>
    <w:multiLevelType w:val="hybridMultilevel"/>
    <w:tmpl w:val="4BC2A6AC"/>
    <w:lvl w:ilvl="0" w:tplc="7D6E63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D755919"/>
    <w:multiLevelType w:val="hybridMultilevel"/>
    <w:tmpl w:val="A86CE79E"/>
    <w:lvl w:ilvl="0" w:tplc="28D6042E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4F261EDD"/>
    <w:multiLevelType w:val="hybridMultilevel"/>
    <w:tmpl w:val="654A213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4F936E2A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57CD216B"/>
    <w:multiLevelType w:val="multilevel"/>
    <w:tmpl w:val="834672A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965355F"/>
    <w:multiLevelType w:val="hybridMultilevel"/>
    <w:tmpl w:val="76EEEC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9C17E72"/>
    <w:multiLevelType w:val="hybridMultilevel"/>
    <w:tmpl w:val="B734D00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5D3F76DB"/>
    <w:multiLevelType w:val="hybridMultilevel"/>
    <w:tmpl w:val="0CAA2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26D2BD8"/>
    <w:multiLevelType w:val="hybridMultilevel"/>
    <w:tmpl w:val="42507F56"/>
    <w:lvl w:ilvl="0" w:tplc="A5FAFB56">
      <w:start w:val="1"/>
      <w:numFmt w:val="decimal"/>
      <w:lvlText w:val="%1、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EDE7B85"/>
    <w:multiLevelType w:val="hybridMultilevel"/>
    <w:tmpl w:val="8284A07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71466465"/>
    <w:multiLevelType w:val="hybridMultilevel"/>
    <w:tmpl w:val="67CA3A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501678D"/>
    <w:multiLevelType w:val="hybridMultilevel"/>
    <w:tmpl w:val="CAEEA49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759E7936"/>
    <w:multiLevelType w:val="hybridMultilevel"/>
    <w:tmpl w:val="325075D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78C10A3"/>
    <w:multiLevelType w:val="hybridMultilevel"/>
    <w:tmpl w:val="F9389BC0"/>
    <w:lvl w:ilvl="0" w:tplc="BBCE68A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7E38730C"/>
    <w:multiLevelType w:val="multilevel"/>
    <w:tmpl w:val="C50AC82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38"/>
  </w:num>
  <w:num w:numId="2">
    <w:abstractNumId w:val="34"/>
  </w:num>
  <w:num w:numId="3">
    <w:abstractNumId w:val="27"/>
  </w:num>
  <w:num w:numId="4">
    <w:abstractNumId w:val="13"/>
  </w:num>
  <w:num w:numId="5">
    <w:abstractNumId w:val="9"/>
  </w:num>
  <w:num w:numId="6">
    <w:abstractNumId w:val="44"/>
  </w:num>
  <w:num w:numId="7">
    <w:abstractNumId w:val="28"/>
  </w:num>
  <w:num w:numId="8">
    <w:abstractNumId w:val="30"/>
  </w:num>
  <w:num w:numId="9">
    <w:abstractNumId w:val="24"/>
  </w:num>
  <w:num w:numId="10">
    <w:abstractNumId w:val="10"/>
  </w:num>
  <w:num w:numId="11">
    <w:abstractNumId w:val="5"/>
  </w:num>
  <w:num w:numId="12">
    <w:abstractNumId w:val="43"/>
  </w:num>
  <w:num w:numId="13">
    <w:abstractNumId w:val="14"/>
  </w:num>
  <w:num w:numId="14">
    <w:abstractNumId w:val="31"/>
  </w:num>
  <w:num w:numId="15">
    <w:abstractNumId w:val="20"/>
  </w:num>
  <w:num w:numId="16">
    <w:abstractNumId w:val="15"/>
  </w:num>
  <w:num w:numId="17">
    <w:abstractNumId w:val="25"/>
  </w:num>
  <w:num w:numId="18">
    <w:abstractNumId w:val="26"/>
  </w:num>
  <w:num w:numId="19">
    <w:abstractNumId w:val="8"/>
  </w:num>
  <w:num w:numId="20">
    <w:abstractNumId w:val="1"/>
  </w:num>
  <w:num w:numId="21">
    <w:abstractNumId w:val="42"/>
  </w:num>
  <w:num w:numId="22">
    <w:abstractNumId w:val="40"/>
  </w:num>
  <w:num w:numId="23">
    <w:abstractNumId w:val="39"/>
  </w:num>
  <w:num w:numId="24">
    <w:abstractNumId w:val="37"/>
  </w:num>
  <w:num w:numId="25">
    <w:abstractNumId w:val="4"/>
  </w:num>
  <w:num w:numId="26">
    <w:abstractNumId w:val="23"/>
  </w:num>
  <w:num w:numId="27">
    <w:abstractNumId w:val="2"/>
  </w:num>
  <w:num w:numId="28">
    <w:abstractNumId w:val="22"/>
  </w:num>
  <w:num w:numId="29">
    <w:abstractNumId w:val="36"/>
  </w:num>
  <w:num w:numId="30">
    <w:abstractNumId w:val="0"/>
  </w:num>
  <w:num w:numId="31">
    <w:abstractNumId w:val="3"/>
  </w:num>
  <w:num w:numId="32">
    <w:abstractNumId w:val="41"/>
  </w:num>
  <w:num w:numId="33">
    <w:abstractNumId w:val="12"/>
  </w:num>
  <w:num w:numId="34">
    <w:abstractNumId w:val="19"/>
  </w:num>
  <w:num w:numId="35">
    <w:abstractNumId w:val="16"/>
  </w:num>
  <w:num w:numId="36">
    <w:abstractNumId w:val="11"/>
  </w:num>
  <w:num w:numId="37">
    <w:abstractNumId w:val="33"/>
  </w:num>
  <w:num w:numId="38">
    <w:abstractNumId w:val="21"/>
  </w:num>
  <w:num w:numId="39">
    <w:abstractNumId w:val="6"/>
  </w:num>
  <w:num w:numId="40">
    <w:abstractNumId w:val="17"/>
  </w:num>
  <w:num w:numId="41">
    <w:abstractNumId w:val="35"/>
  </w:num>
  <w:num w:numId="42">
    <w:abstractNumId w:val="29"/>
  </w:num>
  <w:num w:numId="43">
    <w:abstractNumId w:val="7"/>
  </w:num>
  <w:num w:numId="44">
    <w:abstractNumId w:val="18"/>
  </w:num>
  <w:num w:numId="45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谭理政">
    <w15:presenceInfo w15:providerId="None" w15:userId="谭理政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98"/>
    <w:rsid w:val="000000BF"/>
    <w:rsid w:val="00001272"/>
    <w:rsid w:val="000016DD"/>
    <w:rsid w:val="00002CC8"/>
    <w:rsid w:val="00006116"/>
    <w:rsid w:val="00006709"/>
    <w:rsid w:val="00006BA7"/>
    <w:rsid w:val="00010C61"/>
    <w:rsid w:val="00011B66"/>
    <w:rsid w:val="00011F39"/>
    <w:rsid w:val="00012E2C"/>
    <w:rsid w:val="00015397"/>
    <w:rsid w:val="00015A8D"/>
    <w:rsid w:val="00016EB6"/>
    <w:rsid w:val="0001769E"/>
    <w:rsid w:val="00022706"/>
    <w:rsid w:val="00022764"/>
    <w:rsid w:val="00022EE5"/>
    <w:rsid w:val="000252BE"/>
    <w:rsid w:val="0003137A"/>
    <w:rsid w:val="00032E5D"/>
    <w:rsid w:val="000354D9"/>
    <w:rsid w:val="000362F4"/>
    <w:rsid w:val="0003795F"/>
    <w:rsid w:val="00040E76"/>
    <w:rsid w:val="0004180C"/>
    <w:rsid w:val="0004240E"/>
    <w:rsid w:val="00042A6C"/>
    <w:rsid w:val="000445FA"/>
    <w:rsid w:val="000447EB"/>
    <w:rsid w:val="000457BE"/>
    <w:rsid w:val="00047328"/>
    <w:rsid w:val="000508DB"/>
    <w:rsid w:val="00050B72"/>
    <w:rsid w:val="00052269"/>
    <w:rsid w:val="000523F1"/>
    <w:rsid w:val="00052510"/>
    <w:rsid w:val="00052834"/>
    <w:rsid w:val="00054206"/>
    <w:rsid w:val="00054666"/>
    <w:rsid w:val="000553C3"/>
    <w:rsid w:val="000553EF"/>
    <w:rsid w:val="00057114"/>
    <w:rsid w:val="0005750B"/>
    <w:rsid w:val="00057B89"/>
    <w:rsid w:val="00060B88"/>
    <w:rsid w:val="000621DD"/>
    <w:rsid w:val="000631AB"/>
    <w:rsid w:val="00063DED"/>
    <w:rsid w:val="00065A79"/>
    <w:rsid w:val="000676BA"/>
    <w:rsid w:val="00070998"/>
    <w:rsid w:val="00071B3C"/>
    <w:rsid w:val="00071F7B"/>
    <w:rsid w:val="0007315F"/>
    <w:rsid w:val="00073A3C"/>
    <w:rsid w:val="00074697"/>
    <w:rsid w:val="00074D57"/>
    <w:rsid w:val="000756B8"/>
    <w:rsid w:val="000757B3"/>
    <w:rsid w:val="00075C8E"/>
    <w:rsid w:val="0007655E"/>
    <w:rsid w:val="00076DCB"/>
    <w:rsid w:val="00076FEB"/>
    <w:rsid w:val="0007779E"/>
    <w:rsid w:val="0007780C"/>
    <w:rsid w:val="000800A1"/>
    <w:rsid w:val="00083CBF"/>
    <w:rsid w:val="00084018"/>
    <w:rsid w:val="0008493B"/>
    <w:rsid w:val="00084DCE"/>
    <w:rsid w:val="00084EF4"/>
    <w:rsid w:val="00085EE6"/>
    <w:rsid w:val="00086123"/>
    <w:rsid w:val="000863B8"/>
    <w:rsid w:val="0008648D"/>
    <w:rsid w:val="000866AE"/>
    <w:rsid w:val="00091717"/>
    <w:rsid w:val="0009185D"/>
    <w:rsid w:val="000920C4"/>
    <w:rsid w:val="00093707"/>
    <w:rsid w:val="0009597F"/>
    <w:rsid w:val="000A1052"/>
    <w:rsid w:val="000A221D"/>
    <w:rsid w:val="000A2330"/>
    <w:rsid w:val="000A2970"/>
    <w:rsid w:val="000A3B9A"/>
    <w:rsid w:val="000A5F89"/>
    <w:rsid w:val="000A662F"/>
    <w:rsid w:val="000A7B3F"/>
    <w:rsid w:val="000B014B"/>
    <w:rsid w:val="000B0F56"/>
    <w:rsid w:val="000B2DA0"/>
    <w:rsid w:val="000B437B"/>
    <w:rsid w:val="000B5419"/>
    <w:rsid w:val="000C09F2"/>
    <w:rsid w:val="000C130E"/>
    <w:rsid w:val="000C25A5"/>
    <w:rsid w:val="000C2C74"/>
    <w:rsid w:val="000C2E2C"/>
    <w:rsid w:val="000C3524"/>
    <w:rsid w:val="000C4B85"/>
    <w:rsid w:val="000C4DFB"/>
    <w:rsid w:val="000C5335"/>
    <w:rsid w:val="000C667B"/>
    <w:rsid w:val="000C7753"/>
    <w:rsid w:val="000C77B8"/>
    <w:rsid w:val="000C7A7B"/>
    <w:rsid w:val="000D0ADA"/>
    <w:rsid w:val="000D2EF2"/>
    <w:rsid w:val="000D37B7"/>
    <w:rsid w:val="000D3A8B"/>
    <w:rsid w:val="000D4F9D"/>
    <w:rsid w:val="000D7BCE"/>
    <w:rsid w:val="000E0D07"/>
    <w:rsid w:val="000E0DDF"/>
    <w:rsid w:val="000E1331"/>
    <w:rsid w:val="000E1437"/>
    <w:rsid w:val="000E1465"/>
    <w:rsid w:val="000E1581"/>
    <w:rsid w:val="000E29A4"/>
    <w:rsid w:val="000E2BD9"/>
    <w:rsid w:val="000E333B"/>
    <w:rsid w:val="000E398A"/>
    <w:rsid w:val="000E4F6A"/>
    <w:rsid w:val="000E51ED"/>
    <w:rsid w:val="000E54EC"/>
    <w:rsid w:val="000E5F8A"/>
    <w:rsid w:val="000E6043"/>
    <w:rsid w:val="000E6673"/>
    <w:rsid w:val="000E7435"/>
    <w:rsid w:val="000F29A2"/>
    <w:rsid w:val="000F36B3"/>
    <w:rsid w:val="000F4B53"/>
    <w:rsid w:val="000F57DA"/>
    <w:rsid w:val="000F5CA5"/>
    <w:rsid w:val="000F6384"/>
    <w:rsid w:val="000F6D14"/>
    <w:rsid w:val="000F70B9"/>
    <w:rsid w:val="001004CF"/>
    <w:rsid w:val="00100C18"/>
    <w:rsid w:val="00103155"/>
    <w:rsid w:val="0010514F"/>
    <w:rsid w:val="001054DA"/>
    <w:rsid w:val="00105D65"/>
    <w:rsid w:val="00106A93"/>
    <w:rsid w:val="00107260"/>
    <w:rsid w:val="00107B01"/>
    <w:rsid w:val="001104D4"/>
    <w:rsid w:val="00111398"/>
    <w:rsid w:val="001124D3"/>
    <w:rsid w:val="001131ED"/>
    <w:rsid w:val="0011357B"/>
    <w:rsid w:val="00113E4D"/>
    <w:rsid w:val="001145A0"/>
    <w:rsid w:val="00114607"/>
    <w:rsid w:val="0011791D"/>
    <w:rsid w:val="00120B5F"/>
    <w:rsid w:val="001218D6"/>
    <w:rsid w:val="00122794"/>
    <w:rsid w:val="00123027"/>
    <w:rsid w:val="0012470D"/>
    <w:rsid w:val="00124B6E"/>
    <w:rsid w:val="00124EDC"/>
    <w:rsid w:val="0012514A"/>
    <w:rsid w:val="00125202"/>
    <w:rsid w:val="00125525"/>
    <w:rsid w:val="00125681"/>
    <w:rsid w:val="00126525"/>
    <w:rsid w:val="00126779"/>
    <w:rsid w:val="00130C3F"/>
    <w:rsid w:val="00131360"/>
    <w:rsid w:val="00132255"/>
    <w:rsid w:val="00133099"/>
    <w:rsid w:val="00133992"/>
    <w:rsid w:val="00134448"/>
    <w:rsid w:val="001349A7"/>
    <w:rsid w:val="0013503D"/>
    <w:rsid w:val="00135E6E"/>
    <w:rsid w:val="001369C4"/>
    <w:rsid w:val="00137342"/>
    <w:rsid w:val="001378E4"/>
    <w:rsid w:val="00141F06"/>
    <w:rsid w:val="00142D8A"/>
    <w:rsid w:val="00143569"/>
    <w:rsid w:val="0014476A"/>
    <w:rsid w:val="001455B2"/>
    <w:rsid w:val="0014620C"/>
    <w:rsid w:val="00147D21"/>
    <w:rsid w:val="00147F8E"/>
    <w:rsid w:val="00152E7C"/>
    <w:rsid w:val="00153114"/>
    <w:rsid w:val="0015338D"/>
    <w:rsid w:val="00153505"/>
    <w:rsid w:val="00153FD9"/>
    <w:rsid w:val="00154AA8"/>
    <w:rsid w:val="0015609A"/>
    <w:rsid w:val="00156661"/>
    <w:rsid w:val="001578D6"/>
    <w:rsid w:val="00157A58"/>
    <w:rsid w:val="00157E9C"/>
    <w:rsid w:val="001611E4"/>
    <w:rsid w:val="001613FC"/>
    <w:rsid w:val="0016169F"/>
    <w:rsid w:val="001616E9"/>
    <w:rsid w:val="001635DD"/>
    <w:rsid w:val="00163996"/>
    <w:rsid w:val="00163B11"/>
    <w:rsid w:val="00163FD7"/>
    <w:rsid w:val="00166D57"/>
    <w:rsid w:val="0017006F"/>
    <w:rsid w:val="0017171A"/>
    <w:rsid w:val="001744EC"/>
    <w:rsid w:val="00175A1C"/>
    <w:rsid w:val="00175DE4"/>
    <w:rsid w:val="00176474"/>
    <w:rsid w:val="00177B05"/>
    <w:rsid w:val="001827BD"/>
    <w:rsid w:val="00182D93"/>
    <w:rsid w:val="001830E7"/>
    <w:rsid w:val="00183FF7"/>
    <w:rsid w:val="00185D5F"/>
    <w:rsid w:val="001867E3"/>
    <w:rsid w:val="00186AA4"/>
    <w:rsid w:val="00187DCC"/>
    <w:rsid w:val="001922C9"/>
    <w:rsid w:val="001923B8"/>
    <w:rsid w:val="001934F5"/>
    <w:rsid w:val="0019743A"/>
    <w:rsid w:val="001979BC"/>
    <w:rsid w:val="001A1E6D"/>
    <w:rsid w:val="001A25E8"/>
    <w:rsid w:val="001A2694"/>
    <w:rsid w:val="001A36D5"/>
    <w:rsid w:val="001A47DB"/>
    <w:rsid w:val="001A4BBF"/>
    <w:rsid w:val="001A5A08"/>
    <w:rsid w:val="001A6832"/>
    <w:rsid w:val="001A6D75"/>
    <w:rsid w:val="001B0290"/>
    <w:rsid w:val="001B02AB"/>
    <w:rsid w:val="001B0586"/>
    <w:rsid w:val="001B23F6"/>
    <w:rsid w:val="001B28D7"/>
    <w:rsid w:val="001B4289"/>
    <w:rsid w:val="001B4B79"/>
    <w:rsid w:val="001B5F59"/>
    <w:rsid w:val="001B63A1"/>
    <w:rsid w:val="001B6ACD"/>
    <w:rsid w:val="001B6E07"/>
    <w:rsid w:val="001B79F5"/>
    <w:rsid w:val="001C0370"/>
    <w:rsid w:val="001C1660"/>
    <w:rsid w:val="001C22A7"/>
    <w:rsid w:val="001C2DE4"/>
    <w:rsid w:val="001C3619"/>
    <w:rsid w:val="001C49CD"/>
    <w:rsid w:val="001C4C51"/>
    <w:rsid w:val="001C6B2C"/>
    <w:rsid w:val="001C75E2"/>
    <w:rsid w:val="001D024C"/>
    <w:rsid w:val="001D1213"/>
    <w:rsid w:val="001D145A"/>
    <w:rsid w:val="001D155D"/>
    <w:rsid w:val="001D2E6A"/>
    <w:rsid w:val="001D47F3"/>
    <w:rsid w:val="001D4FD8"/>
    <w:rsid w:val="001D6365"/>
    <w:rsid w:val="001D68E7"/>
    <w:rsid w:val="001D735D"/>
    <w:rsid w:val="001D7EB8"/>
    <w:rsid w:val="001E08D6"/>
    <w:rsid w:val="001E258D"/>
    <w:rsid w:val="001E26A7"/>
    <w:rsid w:val="001E2A63"/>
    <w:rsid w:val="001E3B5F"/>
    <w:rsid w:val="001E6C73"/>
    <w:rsid w:val="001E7E38"/>
    <w:rsid w:val="001F1D93"/>
    <w:rsid w:val="001F5340"/>
    <w:rsid w:val="001F7D98"/>
    <w:rsid w:val="00200CDB"/>
    <w:rsid w:val="00202AB9"/>
    <w:rsid w:val="002037CF"/>
    <w:rsid w:val="002037D9"/>
    <w:rsid w:val="00205EE9"/>
    <w:rsid w:val="002068DE"/>
    <w:rsid w:val="0020743C"/>
    <w:rsid w:val="00210586"/>
    <w:rsid w:val="00210FA2"/>
    <w:rsid w:val="00211C85"/>
    <w:rsid w:val="00212FE9"/>
    <w:rsid w:val="002133BC"/>
    <w:rsid w:val="002134C9"/>
    <w:rsid w:val="00216465"/>
    <w:rsid w:val="002203CF"/>
    <w:rsid w:val="00221534"/>
    <w:rsid w:val="0022161B"/>
    <w:rsid w:val="002217E0"/>
    <w:rsid w:val="002231BF"/>
    <w:rsid w:val="00224E23"/>
    <w:rsid w:val="00225BAB"/>
    <w:rsid w:val="00226F5B"/>
    <w:rsid w:val="002274D2"/>
    <w:rsid w:val="00227A21"/>
    <w:rsid w:val="00230890"/>
    <w:rsid w:val="00233E80"/>
    <w:rsid w:val="00236283"/>
    <w:rsid w:val="00236831"/>
    <w:rsid w:val="00237947"/>
    <w:rsid w:val="00241B04"/>
    <w:rsid w:val="002420A1"/>
    <w:rsid w:val="00243206"/>
    <w:rsid w:val="0024573A"/>
    <w:rsid w:val="0024791D"/>
    <w:rsid w:val="00251BB4"/>
    <w:rsid w:val="00251DAE"/>
    <w:rsid w:val="00251E15"/>
    <w:rsid w:val="00251EBB"/>
    <w:rsid w:val="0025250B"/>
    <w:rsid w:val="00252625"/>
    <w:rsid w:val="00253EDA"/>
    <w:rsid w:val="002547FE"/>
    <w:rsid w:val="00254FC2"/>
    <w:rsid w:val="00255341"/>
    <w:rsid w:val="00255539"/>
    <w:rsid w:val="00256573"/>
    <w:rsid w:val="00256C9F"/>
    <w:rsid w:val="00256DB2"/>
    <w:rsid w:val="0026022C"/>
    <w:rsid w:val="00260263"/>
    <w:rsid w:val="002619F9"/>
    <w:rsid w:val="00261F84"/>
    <w:rsid w:val="00261FD9"/>
    <w:rsid w:val="002623E0"/>
    <w:rsid w:val="0026308F"/>
    <w:rsid w:val="002647B6"/>
    <w:rsid w:val="00264B46"/>
    <w:rsid w:val="002650F6"/>
    <w:rsid w:val="0027171C"/>
    <w:rsid w:val="002719AF"/>
    <w:rsid w:val="00273768"/>
    <w:rsid w:val="00273FB8"/>
    <w:rsid w:val="00274D57"/>
    <w:rsid w:val="00274EF8"/>
    <w:rsid w:val="002752DC"/>
    <w:rsid w:val="002754ED"/>
    <w:rsid w:val="00276D2E"/>
    <w:rsid w:val="00277258"/>
    <w:rsid w:val="00277415"/>
    <w:rsid w:val="002774E4"/>
    <w:rsid w:val="00282328"/>
    <w:rsid w:val="00282C3E"/>
    <w:rsid w:val="0028354F"/>
    <w:rsid w:val="00284C17"/>
    <w:rsid w:val="00285BDA"/>
    <w:rsid w:val="002877AB"/>
    <w:rsid w:val="002901FF"/>
    <w:rsid w:val="00290B4C"/>
    <w:rsid w:val="002926DF"/>
    <w:rsid w:val="00292B61"/>
    <w:rsid w:val="00292BA9"/>
    <w:rsid w:val="00293520"/>
    <w:rsid w:val="00294238"/>
    <w:rsid w:val="00296D41"/>
    <w:rsid w:val="002973C1"/>
    <w:rsid w:val="002A010C"/>
    <w:rsid w:val="002A1A7C"/>
    <w:rsid w:val="002A2F3D"/>
    <w:rsid w:val="002A4137"/>
    <w:rsid w:val="002A5486"/>
    <w:rsid w:val="002A5578"/>
    <w:rsid w:val="002A5CBE"/>
    <w:rsid w:val="002A5F2C"/>
    <w:rsid w:val="002A6EA3"/>
    <w:rsid w:val="002A7890"/>
    <w:rsid w:val="002A7C99"/>
    <w:rsid w:val="002B0210"/>
    <w:rsid w:val="002B22D1"/>
    <w:rsid w:val="002B30E5"/>
    <w:rsid w:val="002B3A97"/>
    <w:rsid w:val="002B540A"/>
    <w:rsid w:val="002B5A71"/>
    <w:rsid w:val="002C0134"/>
    <w:rsid w:val="002C103B"/>
    <w:rsid w:val="002C3B01"/>
    <w:rsid w:val="002C4F33"/>
    <w:rsid w:val="002C5016"/>
    <w:rsid w:val="002C5F51"/>
    <w:rsid w:val="002C5F5E"/>
    <w:rsid w:val="002C677E"/>
    <w:rsid w:val="002C6921"/>
    <w:rsid w:val="002C69ED"/>
    <w:rsid w:val="002D0037"/>
    <w:rsid w:val="002D0183"/>
    <w:rsid w:val="002D053E"/>
    <w:rsid w:val="002D28CF"/>
    <w:rsid w:val="002D2C4B"/>
    <w:rsid w:val="002D2F73"/>
    <w:rsid w:val="002D3D70"/>
    <w:rsid w:val="002D42EC"/>
    <w:rsid w:val="002D58B1"/>
    <w:rsid w:val="002D67C2"/>
    <w:rsid w:val="002D70C3"/>
    <w:rsid w:val="002D774B"/>
    <w:rsid w:val="002D7F8D"/>
    <w:rsid w:val="002E1D83"/>
    <w:rsid w:val="002E3F9C"/>
    <w:rsid w:val="002E408D"/>
    <w:rsid w:val="002E5199"/>
    <w:rsid w:val="002E5CE1"/>
    <w:rsid w:val="002E6C47"/>
    <w:rsid w:val="002E76A2"/>
    <w:rsid w:val="002E782F"/>
    <w:rsid w:val="002F09A2"/>
    <w:rsid w:val="002F3652"/>
    <w:rsid w:val="00302486"/>
    <w:rsid w:val="003028A5"/>
    <w:rsid w:val="0030313D"/>
    <w:rsid w:val="00303F0A"/>
    <w:rsid w:val="00306F9A"/>
    <w:rsid w:val="003109D7"/>
    <w:rsid w:val="00310B5A"/>
    <w:rsid w:val="00310D5C"/>
    <w:rsid w:val="00312F56"/>
    <w:rsid w:val="0031331D"/>
    <w:rsid w:val="003138DB"/>
    <w:rsid w:val="003164A4"/>
    <w:rsid w:val="003164F6"/>
    <w:rsid w:val="003203F4"/>
    <w:rsid w:val="003213E3"/>
    <w:rsid w:val="00322CF1"/>
    <w:rsid w:val="003249CF"/>
    <w:rsid w:val="00324CDC"/>
    <w:rsid w:val="00324CFC"/>
    <w:rsid w:val="00325E83"/>
    <w:rsid w:val="00326661"/>
    <w:rsid w:val="0032686F"/>
    <w:rsid w:val="00326A7B"/>
    <w:rsid w:val="003270BB"/>
    <w:rsid w:val="003310D1"/>
    <w:rsid w:val="0033193F"/>
    <w:rsid w:val="00332838"/>
    <w:rsid w:val="00335AA6"/>
    <w:rsid w:val="00335E99"/>
    <w:rsid w:val="00335FEE"/>
    <w:rsid w:val="0033629E"/>
    <w:rsid w:val="0033732F"/>
    <w:rsid w:val="00337B01"/>
    <w:rsid w:val="00337B8A"/>
    <w:rsid w:val="00337EE8"/>
    <w:rsid w:val="00343DB3"/>
    <w:rsid w:val="00343ECD"/>
    <w:rsid w:val="0034400B"/>
    <w:rsid w:val="0034496E"/>
    <w:rsid w:val="00344C7C"/>
    <w:rsid w:val="00345101"/>
    <w:rsid w:val="00345153"/>
    <w:rsid w:val="00345489"/>
    <w:rsid w:val="00346759"/>
    <w:rsid w:val="003470F5"/>
    <w:rsid w:val="003472A8"/>
    <w:rsid w:val="003518D2"/>
    <w:rsid w:val="0035259D"/>
    <w:rsid w:val="00352BEE"/>
    <w:rsid w:val="00354AD8"/>
    <w:rsid w:val="00357A37"/>
    <w:rsid w:val="00361473"/>
    <w:rsid w:val="003623A0"/>
    <w:rsid w:val="00362437"/>
    <w:rsid w:val="00363799"/>
    <w:rsid w:val="0036447E"/>
    <w:rsid w:val="00365283"/>
    <w:rsid w:val="00365998"/>
    <w:rsid w:val="00365A38"/>
    <w:rsid w:val="00367480"/>
    <w:rsid w:val="00367635"/>
    <w:rsid w:val="003700E8"/>
    <w:rsid w:val="00370460"/>
    <w:rsid w:val="0037132F"/>
    <w:rsid w:val="0037248A"/>
    <w:rsid w:val="003728EA"/>
    <w:rsid w:val="003732B3"/>
    <w:rsid w:val="003738A7"/>
    <w:rsid w:val="00374A15"/>
    <w:rsid w:val="00374B5D"/>
    <w:rsid w:val="00376867"/>
    <w:rsid w:val="00380D2C"/>
    <w:rsid w:val="0038349E"/>
    <w:rsid w:val="00383912"/>
    <w:rsid w:val="00386F22"/>
    <w:rsid w:val="0039000B"/>
    <w:rsid w:val="00391A98"/>
    <w:rsid w:val="00392393"/>
    <w:rsid w:val="00397ED1"/>
    <w:rsid w:val="00397F7F"/>
    <w:rsid w:val="003A0A75"/>
    <w:rsid w:val="003A1924"/>
    <w:rsid w:val="003A2FFB"/>
    <w:rsid w:val="003A45DB"/>
    <w:rsid w:val="003A46AA"/>
    <w:rsid w:val="003A4CBC"/>
    <w:rsid w:val="003A504C"/>
    <w:rsid w:val="003A5BF3"/>
    <w:rsid w:val="003A6057"/>
    <w:rsid w:val="003A6636"/>
    <w:rsid w:val="003A692C"/>
    <w:rsid w:val="003A6B83"/>
    <w:rsid w:val="003A6BD4"/>
    <w:rsid w:val="003A72B6"/>
    <w:rsid w:val="003B052A"/>
    <w:rsid w:val="003B09F5"/>
    <w:rsid w:val="003B0A7D"/>
    <w:rsid w:val="003B124E"/>
    <w:rsid w:val="003B2722"/>
    <w:rsid w:val="003B3FB0"/>
    <w:rsid w:val="003B575E"/>
    <w:rsid w:val="003B6784"/>
    <w:rsid w:val="003B6E3C"/>
    <w:rsid w:val="003B6FC9"/>
    <w:rsid w:val="003C01FF"/>
    <w:rsid w:val="003C070B"/>
    <w:rsid w:val="003C07EA"/>
    <w:rsid w:val="003C1762"/>
    <w:rsid w:val="003C1E1D"/>
    <w:rsid w:val="003C2E50"/>
    <w:rsid w:val="003C3F07"/>
    <w:rsid w:val="003C5438"/>
    <w:rsid w:val="003C5CB3"/>
    <w:rsid w:val="003C6FB6"/>
    <w:rsid w:val="003D1DA0"/>
    <w:rsid w:val="003D3640"/>
    <w:rsid w:val="003D40CD"/>
    <w:rsid w:val="003D627D"/>
    <w:rsid w:val="003D7E3C"/>
    <w:rsid w:val="003E093C"/>
    <w:rsid w:val="003E1261"/>
    <w:rsid w:val="003E2E5D"/>
    <w:rsid w:val="003E2E97"/>
    <w:rsid w:val="003E53E4"/>
    <w:rsid w:val="003E56F9"/>
    <w:rsid w:val="003E5C38"/>
    <w:rsid w:val="003E6318"/>
    <w:rsid w:val="003E77CB"/>
    <w:rsid w:val="003E7F8A"/>
    <w:rsid w:val="003F1A4F"/>
    <w:rsid w:val="003F4CD4"/>
    <w:rsid w:val="003F52D3"/>
    <w:rsid w:val="003F570E"/>
    <w:rsid w:val="003F6452"/>
    <w:rsid w:val="003F6D2D"/>
    <w:rsid w:val="003F6F20"/>
    <w:rsid w:val="003F7517"/>
    <w:rsid w:val="003F773A"/>
    <w:rsid w:val="003F7860"/>
    <w:rsid w:val="003F7A38"/>
    <w:rsid w:val="00404294"/>
    <w:rsid w:val="0040535D"/>
    <w:rsid w:val="0040552D"/>
    <w:rsid w:val="004064E2"/>
    <w:rsid w:val="00407EDC"/>
    <w:rsid w:val="004109B9"/>
    <w:rsid w:val="00410E8D"/>
    <w:rsid w:val="0041282D"/>
    <w:rsid w:val="00413FF4"/>
    <w:rsid w:val="004147AE"/>
    <w:rsid w:val="00415A18"/>
    <w:rsid w:val="00416247"/>
    <w:rsid w:val="00416ACC"/>
    <w:rsid w:val="004178C7"/>
    <w:rsid w:val="00420236"/>
    <w:rsid w:val="00424160"/>
    <w:rsid w:val="00424913"/>
    <w:rsid w:val="00426A1C"/>
    <w:rsid w:val="004304A5"/>
    <w:rsid w:val="004304BE"/>
    <w:rsid w:val="0043079D"/>
    <w:rsid w:val="004309CD"/>
    <w:rsid w:val="00431C23"/>
    <w:rsid w:val="00433F24"/>
    <w:rsid w:val="0043521F"/>
    <w:rsid w:val="0043760D"/>
    <w:rsid w:val="00441DEB"/>
    <w:rsid w:val="00442411"/>
    <w:rsid w:val="004425AE"/>
    <w:rsid w:val="00444412"/>
    <w:rsid w:val="00444BC9"/>
    <w:rsid w:val="004458A1"/>
    <w:rsid w:val="004458CA"/>
    <w:rsid w:val="00445C24"/>
    <w:rsid w:val="004464E8"/>
    <w:rsid w:val="0045001E"/>
    <w:rsid w:val="0045043C"/>
    <w:rsid w:val="004523A8"/>
    <w:rsid w:val="00452E62"/>
    <w:rsid w:val="00454B9B"/>
    <w:rsid w:val="00454F36"/>
    <w:rsid w:val="00456AD8"/>
    <w:rsid w:val="004601A3"/>
    <w:rsid w:val="0046189F"/>
    <w:rsid w:val="00462CB3"/>
    <w:rsid w:val="00463B12"/>
    <w:rsid w:val="00463F3A"/>
    <w:rsid w:val="00464B70"/>
    <w:rsid w:val="00467E0F"/>
    <w:rsid w:val="00470387"/>
    <w:rsid w:val="004711F6"/>
    <w:rsid w:val="00473FA0"/>
    <w:rsid w:val="004747F9"/>
    <w:rsid w:val="0047545F"/>
    <w:rsid w:val="004759CD"/>
    <w:rsid w:val="004762ED"/>
    <w:rsid w:val="00476741"/>
    <w:rsid w:val="00476C56"/>
    <w:rsid w:val="00477028"/>
    <w:rsid w:val="0048253E"/>
    <w:rsid w:val="004829E6"/>
    <w:rsid w:val="0048365E"/>
    <w:rsid w:val="004836B6"/>
    <w:rsid w:val="00484C05"/>
    <w:rsid w:val="004861B1"/>
    <w:rsid w:val="00486F55"/>
    <w:rsid w:val="004902AE"/>
    <w:rsid w:val="004916C8"/>
    <w:rsid w:val="0049284F"/>
    <w:rsid w:val="00493364"/>
    <w:rsid w:val="004939E3"/>
    <w:rsid w:val="00493B9D"/>
    <w:rsid w:val="00493D21"/>
    <w:rsid w:val="00494C8C"/>
    <w:rsid w:val="004967CA"/>
    <w:rsid w:val="004972E9"/>
    <w:rsid w:val="00497478"/>
    <w:rsid w:val="00497833"/>
    <w:rsid w:val="004A02D0"/>
    <w:rsid w:val="004A151D"/>
    <w:rsid w:val="004A178C"/>
    <w:rsid w:val="004A1B7D"/>
    <w:rsid w:val="004A23EF"/>
    <w:rsid w:val="004A269B"/>
    <w:rsid w:val="004A27CD"/>
    <w:rsid w:val="004A6FA7"/>
    <w:rsid w:val="004A70A0"/>
    <w:rsid w:val="004A7434"/>
    <w:rsid w:val="004A7F5A"/>
    <w:rsid w:val="004B04DB"/>
    <w:rsid w:val="004B07B5"/>
    <w:rsid w:val="004B0D77"/>
    <w:rsid w:val="004B5031"/>
    <w:rsid w:val="004B5609"/>
    <w:rsid w:val="004B6D66"/>
    <w:rsid w:val="004B6DE1"/>
    <w:rsid w:val="004B76F2"/>
    <w:rsid w:val="004C0D3A"/>
    <w:rsid w:val="004C1163"/>
    <w:rsid w:val="004C1819"/>
    <w:rsid w:val="004C2CE9"/>
    <w:rsid w:val="004C3B10"/>
    <w:rsid w:val="004C599E"/>
    <w:rsid w:val="004D058A"/>
    <w:rsid w:val="004D0B9F"/>
    <w:rsid w:val="004D1012"/>
    <w:rsid w:val="004D263A"/>
    <w:rsid w:val="004D3D1D"/>
    <w:rsid w:val="004D3E0D"/>
    <w:rsid w:val="004D4B3E"/>
    <w:rsid w:val="004D5C35"/>
    <w:rsid w:val="004D5C38"/>
    <w:rsid w:val="004D671F"/>
    <w:rsid w:val="004E05DC"/>
    <w:rsid w:val="004E1E84"/>
    <w:rsid w:val="004E240B"/>
    <w:rsid w:val="004E2CCE"/>
    <w:rsid w:val="004E42B3"/>
    <w:rsid w:val="004E52C8"/>
    <w:rsid w:val="004E576E"/>
    <w:rsid w:val="004E75D2"/>
    <w:rsid w:val="004E7DD5"/>
    <w:rsid w:val="004F34AC"/>
    <w:rsid w:val="004F3B52"/>
    <w:rsid w:val="004F67E1"/>
    <w:rsid w:val="004F6AE8"/>
    <w:rsid w:val="004F6BAA"/>
    <w:rsid w:val="0050178B"/>
    <w:rsid w:val="00501FCF"/>
    <w:rsid w:val="00502BC3"/>
    <w:rsid w:val="00503C32"/>
    <w:rsid w:val="0050430F"/>
    <w:rsid w:val="00504B09"/>
    <w:rsid w:val="00505E3B"/>
    <w:rsid w:val="00506A17"/>
    <w:rsid w:val="00507219"/>
    <w:rsid w:val="005114CB"/>
    <w:rsid w:val="00511B60"/>
    <w:rsid w:val="00511C65"/>
    <w:rsid w:val="005132F7"/>
    <w:rsid w:val="0051560F"/>
    <w:rsid w:val="00517066"/>
    <w:rsid w:val="00517288"/>
    <w:rsid w:val="005211ED"/>
    <w:rsid w:val="0052252A"/>
    <w:rsid w:val="0052405C"/>
    <w:rsid w:val="00524CFD"/>
    <w:rsid w:val="005335A2"/>
    <w:rsid w:val="00534333"/>
    <w:rsid w:val="00535AD9"/>
    <w:rsid w:val="0053613A"/>
    <w:rsid w:val="00536976"/>
    <w:rsid w:val="0054117A"/>
    <w:rsid w:val="00541689"/>
    <w:rsid w:val="00541B7F"/>
    <w:rsid w:val="00542025"/>
    <w:rsid w:val="005450F5"/>
    <w:rsid w:val="00545B31"/>
    <w:rsid w:val="0055125E"/>
    <w:rsid w:val="00551805"/>
    <w:rsid w:val="00551E85"/>
    <w:rsid w:val="00553B27"/>
    <w:rsid w:val="0055573A"/>
    <w:rsid w:val="00555785"/>
    <w:rsid w:val="0055583A"/>
    <w:rsid w:val="00556F00"/>
    <w:rsid w:val="00557782"/>
    <w:rsid w:val="00557ECB"/>
    <w:rsid w:val="00560505"/>
    <w:rsid w:val="00562C7D"/>
    <w:rsid w:val="005640AC"/>
    <w:rsid w:val="00566C34"/>
    <w:rsid w:val="0057000B"/>
    <w:rsid w:val="0057013E"/>
    <w:rsid w:val="005702CD"/>
    <w:rsid w:val="00570411"/>
    <w:rsid w:val="005704FD"/>
    <w:rsid w:val="00571321"/>
    <w:rsid w:val="00571D10"/>
    <w:rsid w:val="005726BD"/>
    <w:rsid w:val="00572B25"/>
    <w:rsid w:val="00573F4E"/>
    <w:rsid w:val="00575BCB"/>
    <w:rsid w:val="005760C7"/>
    <w:rsid w:val="00577203"/>
    <w:rsid w:val="00577F9F"/>
    <w:rsid w:val="00577FB8"/>
    <w:rsid w:val="005800A5"/>
    <w:rsid w:val="00580158"/>
    <w:rsid w:val="00580B22"/>
    <w:rsid w:val="00580CD2"/>
    <w:rsid w:val="00583617"/>
    <w:rsid w:val="00583D86"/>
    <w:rsid w:val="005845AA"/>
    <w:rsid w:val="00585837"/>
    <w:rsid w:val="00585DE4"/>
    <w:rsid w:val="00586327"/>
    <w:rsid w:val="005865A5"/>
    <w:rsid w:val="005876C7"/>
    <w:rsid w:val="00587FF8"/>
    <w:rsid w:val="00590BEA"/>
    <w:rsid w:val="0059156E"/>
    <w:rsid w:val="00591710"/>
    <w:rsid w:val="00591830"/>
    <w:rsid w:val="00591A22"/>
    <w:rsid w:val="00591AF9"/>
    <w:rsid w:val="00591C78"/>
    <w:rsid w:val="00593B4C"/>
    <w:rsid w:val="00593E56"/>
    <w:rsid w:val="00594AE5"/>
    <w:rsid w:val="005955A0"/>
    <w:rsid w:val="005964CE"/>
    <w:rsid w:val="005969FE"/>
    <w:rsid w:val="00597222"/>
    <w:rsid w:val="0059750E"/>
    <w:rsid w:val="00597F0C"/>
    <w:rsid w:val="005A003B"/>
    <w:rsid w:val="005A2088"/>
    <w:rsid w:val="005A22BF"/>
    <w:rsid w:val="005A255F"/>
    <w:rsid w:val="005A2B75"/>
    <w:rsid w:val="005A49EE"/>
    <w:rsid w:val="005A518B"/>
    <w:rsid w:val="005A720D"/>
    <w:rsid w:val="005B07AF"/>
    <w:rsid w:val="005B165C"/>
    <w:rsid w:val="005B1D1A"/>
    <w:rsid w:val="005B2CB1"/>
    <w:rsid w:val="005B47A0"/>
    <w:rsid w:val="005B6AAC"/>
    <w:rsid w:val="005B7D14"/>
    <w:rsid w:val="005C038C"/>
    <w:rsid w:val="005C08B8"/>
    <w:rsid w:val="005C1497"/>
    <w:rsid w:val="005C28A7"/>
    <w:rsid w:val="005C5BAE"/>
    <w:rsid w:val="005C5CBD"/>
    <w:rsid w:val="005C70B0"/>
    <w:rsid w:val="005C7300"/>
    <w:rsid w:val="005D0561"/>
    <w:rsid w:val="005D2F38"/>
    <w:rsid w:val="005D3874"/>
    <w:rsid w:val="005D43C4"/>
    <w:rsid w:val="005D7465"/>
    <w:rsid w:val="005E02D3"/>
    <w:rsid w:val="005E2219"/>
    <w:rsid w:val="005E26F1"/>
    <w:rsid w:val="005E45AA"/>
    <w:rsid w:val="005E4958"/>
    <w:rsid w:val="005E5344"/>
    <w:rsid w:val="005E5691"/>
    <w:rsid w:val="005E5BBE"/>
    <w:rsid w:val="005E5DF1"/>
    <w:rsid w:val="005E6450"/>
    <w:rsid w:val="005F034E"/>
    <w:rsid w:val="005F06C3"/>
    <w:rsid w:val="005F09AD"/>
    <w:rsid w:val="005F25B7"/>
    <w:rsid w:val="005F291A"/>
    <w:rsid w:val="005F2D54"/>
    <w:rsid w:val="005F4D39"/>
    <w:rsid w:val="005F57CA"/>
    <w:rsid w:val="0060051E"/>
    <w:rsid w:val="00600B83"/>
    <w:rsid w:val="00600CB2"/>
    <w:rsid w:val="00602833"/>
    <w:rsid w:val="00603FD5"/>
    <w:rsid w:val="00604A3B"/>
    <w:rsid w:val="00605820"/>
    <w:rsid w:val="006070BD"/>
    <w:rsid w:val="006077E3"/>
    <w:rsid w:val="006112D4"/>
    <w:rsid w:val="00611F74"/>
    <w:rsid w:val="00612398"/>
    <w:rsid w:val="00612776"/>
    <w:rsid w:val="00612B42"/>
    <w:rsid w:val="0061326F"/>
    <w:rsid w:val="00615A8A"/>
    <w:rsid w:val="00617275"/>
    <w:rsid w:val="00620249"/>
    <w:rsid w:val="0062030C"/>
    <w:rsid w:val="00620774"/>
    <w:rsid w:val="00620941"/>
    <w:rsid w:val="00620C14"/>
    <w:rsid w:val="00621286"/>
    <w:rsid w:val="0062243A"/>
    <w:rsid w:val="00622DE0"/>
    <w:rsid w:val="00625951"/>
    <w:rsid w:val="006274CD"/>
    <w:rsid w:val="006277C3"/>
    <w:rsid w:val="0062795D"/>
    <w:rsid w:val="006305E0"/>
    <w:rsid w:val="00630916"/>
    <w:rsid w:val="00630EA3"/>
    <w:rsid w:val="00631DB5"/>
    <w:rsid w:val="00632C24"/>
    <w:rsid w:val="00634435"/>
    <w:rsid w:val="0063467B"/>
    <w:rsid w:val="006348B6"/>
    <w:rsid w:val="006354CC"/>
    <w:rsid w:val="00635926"/>
    <w:rsid w:val="006407BC"/>
    <w:rsid w:val="00640879"/>
    <w:rsid w:val="00640BE1"/>
    <w:rsid w:val="00640C0B"/>
    <w:rsid w:val="00642CB5"/>
    <w:rsid w:val="00645509"/>
    <w:rsid w:val="00646A19"/>
    <w:rsid w:val="00647F2E"/>
    <w:rsid w:val="00650463"/>
    <w:rsid w:val="00650D36"/>
    <w:rsid w:val="00652205"/>
    <w:rsid w:val="0065265C"/>
    <w:rsid w:val="00652A08"/>
    <w:rsid w:val="006532B6"/>
    <w:rsid w:val="0065343A"/>
    <w:rsid w:val="00654F37"/>
    <w:rsid w:val="006601CC"/>
    <w:rsid w:val="006607FB"/>
    <w:rsid w:val="00661DA0"/>
    <w:rsid w:val="00662D8B"/>
    <w:rsid w:val="00662E71"/>
    <w:rsid w:val="006647BD"/>
    <w:rsid w:val="00665E6E"/>
    <w:rsid w:val="00666665"/>
    <w:rsid w:val="006679C1"/>
    <w:rsid w:val="00670AFF"/>
    <w:rsid w:val="00672833"/>
    <w:rsid w:val="00674408"/>
    <w:rsid w:val="00674521"/>
    <w:rsid w:val="006748C1"/>
    <w:rsid w:val="00674B00"/>
    <w:rsid w:val="00675F88"/>
    <w:rsid w:val="00685C01"/>
    <w:rsid w:val="00685EC0"/>
    <w:rsid w:val="0068647A"/>
    <w:rsid w:val="00686D1D"/>
    <w:rsid w:val="0069058D"/>
    <w:rsid w:val="00691410"/>
    <w:rsid w:val="00694266"/>
    <w:rsid w:val="00694647"/>
    <w:rsid w:val="00696679"/>
    <w:rsid w:val="00697C76"/>
    <w:rsid w:val="006A0163"/>
    <w:rsid w:val="006A3481"/>
    <w:rsid w:val="006A34A0"/>
    <w:rsid w:val="006A3D11"/>
    <w:rsid w:val="006A4A9B"/>
    <w:rsid w:val="006A518D"/>
    <w:rsid w:val="006A6A13"/>
    <w:rsid w:val="006A730B"/>
    <w:rsid w:val="006B05F0"/>
    <w:rsid w:val="006B1EAC"/>
    <w:rsid w:val="006B28F5"/>
    <w:rsid w:val="006B32EA"/>
    <w:rsid w:val="006B4A28"/>
    <w:rsid w:val="006B4DAF"/>
    <w:rsid w:val="006B74DD"/>
    <w:rsid w:val="006B7503"/>
    <w:rsid w:val="006B778F"/>
    <w:rsid w:val="006C0751"/>
    <w:rsid w:val="006C093D"/>
    <w:rsid w:val="006C2DE4"/>
    <w:rsid w:val="006C328C"/>
    <w:rsid w:val="006C46F2"/>
    <w:rsid w:val="006C4907"/>
    <w:rsid w:val="006C4C80"/>
    <w:rsid w:val="006C4F1F"/>
    <w:rsid w:val="006C588B"/>
    <w:rsid w:val="006C6537"/>
    <w:rsid w:val="006C7E49"/>
    <w:rsid w:val="006D1215"/>
    <w:rsid w:val="006D15C2"/>
    <w:rsid w:val="006D3945"/>
    <w:rsid w:val="006D3F62"/>
    <w:rsid w:val="006D49CB"/>
    <w:rsid w:val="006D4B39"/>
    <w:rsid w:val="006D4FF2"/>
    <w:rsid w:val="006D59B2"/>
    <w:rsid w:val="006D6F41"/>
    <w:rsid w:val="006E0297"/>
    <w:rsid w:val="006E314E"/>
    <w:rsid w:val="006E49F0"/>
    <w:rsid w:val="006E61EE"/>
    <w:rsid w:val="006E7401"/>
    <w:rsid w:val="006F08F7"/>
    <w:rsid w:val="006F1F70"/>
    <w:rsid w:val="006F297E"/>
    <w:rsid w:val="006F41CC"/>
    <w:rsid w:val="006F658F"/>
    <w:rsid w:val="006F6C55"/>
    <w:rsid w:val="00702B00"/>
    <w:rsid w:val="00702DB6"/>
    <w:rsid w:val="0070382A"/>
    <w:rsid w:val="0071134A"/>
    <w:rsid w:val="00712DF6"/>
    <w:rsid w:val="0071423D"/>
    <w:rsid w:val="00714A3C"/>
    <w:rsid w:val="007151FE"/>
    <w:rsid w:val="00715759"/>
    <w:rsid w:val="007164BA"/>
    <w:rsid w:val="00717037"/>
    <w:rsid w:val="00720324"/>
    <w:rsid w:val="0072055C"/>
    <w:rsid w:val="007205D9"/>
    <w:rsid w:val="00721DD9"/>
    <w:rsid w:val="00722D4C"/>
    <w:rsid w:val="007251F2"/>
    <w:rsid w:val="00725848"/>
    <w:rsid w:val="00725B61"/>
    <w:rsid w:val="0072636B"/>
    <w:rsid w:val="00726AB5"/>
    <w:rsid w:val="007273CC"/>
    <w:rsid w:val="00727C79"/>
    <w:rsid w:val="00730FAF"/>
    <w:rsid w:val="00731927"/>
    <w:rsid w:val="00732AA3"/>
    <w:rsid w:val="0073459D"/>
    <w:rsid w:val="00734B3B"/>
    <w:rsid w:val="00734F9E"/>
    <w:rsid w:val="00735B00"/>
    <w:rsid w:val="00735BA8"/>
    <w:rsid w:val="0073603E"/>
    <w:rsid w:val="00736675"/>
    <w:rsid w:val="007368EC"/>
    <w:rsid w:val="00736C9B"/>
    <w:rsid w:val="00740216"/>
    <w:rsid w:val="00741A54"/>
    <w:rsid w:val="007422C4"/>
    <w:rsid w:val="00744646"/>
    <w:rsid w:val="00746037"/>
    <w:rsid w:val="0074611F"/>
    <w:rsid w:val="00746571"/>
    <w:rsid w:val="00746BB8"/>
    <w:rsid w:val="00747A7F"/>
    <w:rsid w:val="00747EC0"/>
    <w:rsid w:val="007500AA"/>
    <w:rsid w:val="007522B9"/>
    <w:rsid w:val="00753751"/>
    <w:rsid w:val="00754216"/>
    <w:rsid w:val="007545ED"/>
    <w:rsid w:val="007551AE"/>
    <w:rsid w:val="00756562"/>
    <w:rsid w:val="00760EC1"/>
    <w:rsid w:val="007624FA"/>
    <w:rsid w:val="00762A4D"/>
    <w:rsid w:val="00762AB2"/>
    <w:rsid w:val="00763B72"/>
    <w:rsid w:val="00766208"/>
    <w:rsid w:val="007667D2"/>
    <w:rsid w:val="00766DA6"/>
    <w:rsid w:val="00766FBA"/>
    <w:rsid w:val="007676F1"/>
    <w:rsid w:val="00771EAC"/>
    <w:rsid w:val="00772405"/>
    <w:rsid w:val="00772A2A"/>
    <w:rsid w:val="00774D01"/>
    <w:rsid w:val="00775059"/>
    <w:rsid w:val="0077515F"/>
    <w:rsid w:val="007774FA"/>
    <w:rsid w:val="00777C51"/>
    <w:rsid w:val="007801B5"/>
    <w:rsid w:val="007807E9"/>
    <w:rsid w:val="00785580"/>
    <w:rsid w:val="0078598A"/>
    <w:rsid w:val="00786C00"/>
    <w:rsid w:val="00787909"/>
    <w:rsid w:val="007900EF"/>
    <w:rsid w:val="00792078"/>
    <w:rsid w:val="00792DC7"/>
    <w:rsid w:val="00793731"/>
    <w:rsid w:val="00795165"/>
    <w:rsid w:val="007959B4"/>
    <w:rsid w:val="00795A43"/>
    <w:rsid w:val="007972AF"/>
    <w:rsid w:val="00797ADB"/>
    <w:rsid w:val="00797D6C"/>
    <w:rsid w:val="007A0DCB"/>
    <w:rsid w:val="007A2467"/>
    <w:rsid w:val="007A3449"/>
    <w:rsid w:val="007A3D8D"/>
    <w:rsid w:val="007A412C"/>
    <w:rsid w:val="007A4D51"/>
    <w:rsid w:val="007A52C0"/>
    <w:rsid w:val="007A5FDD"/>
    <w:rsid w:val="007A71FE"/>
    <w:rsid w:val="007A7B77"/>
    <w:rsid w:val="007B022F"/>
    <w:rsid w:val="007B062F"/>
    <w:rsid w:val="007B0CC0"/>
    <w:rsid w:val="007B1B38"/>
    <w:rsid w:val="007B1CFB"/>
    <w:rsid w:val="007B1D01"/>
    <w:rsid w:val="007B2589"/>
    <w:rsid w:val="007B4816"/>
    <w:rsid w:val="007B4B18"/>
    <w:rsid w:val="007B4D3F"/>
    <w:rsid w:val="007B5946"/>
    <w:rsid w:val="007B64A1"/>
    <w:rsid w:val="007B6D6F"/>
    <w:rsid w:val="007C0AD5"/>
    <w:rsid w:val="007C14EF"/>
    <w:rsid w:val="007C2C5D"/>
    <w:rsid w:val="007C2EB4"/>
    <w:rsid w:val="007C64F9"/>
    <w:rsid w:val="007C7AFA"/>
    <w:rsid w:val="007D04C1"/>
    <w:rsid w:val="007D1218"/>
    <w:rsid w:val="007D14C7"/>
    <w:rsid w:val="007D2BC5"/>
    <w:rsid w:val="007D3339"/>
    <w:rsid w:val="007D3456"/>
    <w:rsid w:val="007D3905"/>
    <w:rsid w:val="007D3E2F"/>
    <w:rsid w:val="007D46AD"/>
    <w:rsid w:val="007D4C52"/>
    <w:rsid w:val="007D5125"/>
    <w:rsid w:val="007D53D2"/>
    <w:rsid w:val="007D5593"/>
    <w:rsid w:val="007D5663"/>
    <w:rsid w:val="007D5AA2"/>
    <w:rsid w:val="007D5B39"/>
    <w:rsid w:val="007D634A"/>
    <w:rsid w:val="007D6491"/>
    <w:rsid w:val="007D69AA"/>
    <w:rsid w:val="007D7087"/>
    <w:rsid w:val="007E0E97"/>
    <w:rsid w:val="007E38C7"/>
    <w:rsid w:val="007E424C"/>
    <w:rsid w:val="007E4C39"/>
    <w:rsid w:val="007E567D"/>
    <w:rsid w:val="007F026E"/>
    <w:rsid w:val="007F0904"/>
    <w:rsid w:val="007F10D0"/>
    <w:rsid w:val="007F1A4D"/>
    <w:rsid w:val="007F2ADA"/>
    <w:rsid w:val="007F31F1"/>
    <w:rsid w:val="007F4AA5"/>
    <w:rsid w:val="007F76E5"/>
    <w:rsid w:val="0080151F"/>
    <w:rsid w:val="00802B64"/>
    <w:rsid w:val="008077FB"/>
    <w:rsid w:val="00814460"/>
    <w:rsid w:val="00815F65"/>
    <w:rsid w:val="00816654"/>
    <w:rsid w:val="0082057A"/>
    <w:rsid w:val="0082072E"/>
    <w:rsid w:val="008209F7"/>
    <w:rsid w:val="00820C70"/>
    <w:rsid w:val="00821774"/>
    <w:rsid w:val="00821F54"/>
    <w:rsid w:val="00821F56"/>
    <w:rsid w:val="008251CF"/>
    <w:rsid w:val="0083215C"/>
    <w:rsid w:val="00834AC6"/>
    <w:rsid w:val="00836768"/>
    <w:rsid w:val="00837C54"/>
    <w:rsid w:val="00837E81"/>
    <w:rsid w:val="00837EFC"/>
    <w:rsid w:val="00840A28"/>
    <w:rsid w:val="00845688"/>
    <w:rsid w:val="00845859"/>
    <w:rsid w:val="00847D73"/>
    <w:rsid w:val="008538FF"/>
    <w:rsid w:val="0085454A"/>
    <w:rsid w:val="008549CC"/>
    <w:rsid w:val="00854D09"/>
    <w:rsid w:val="0085554C"/>
    <w:rsid w:val="00855D64"/>
    <w:rsid w:val="0085625F"/>
    <w:rsid w:val="00856BF8"/>
    <w:rsid w:val="00860485"/>
    <w:rsid w:val="00862275"/>
    <w:rsid w:val="00862EA8"/>
    <w:rsid w:val="00862FC3"/>
    <w:rsid w:val="0086467B"/>
    <w:rsid w:val="00864A6B"/>
    <w:rsid w:val="00865883"/>
    <w:rsid w:val="00866256"/>
    <w:rsid w:val="00867393"/>
    <w:rsid w:val="0086769D"/>
    <w:rsid w:val="00867880"/>
    <w:rsid w:val="008722CA"/>
    <w:rsid w:val="00874F11"/>
    <w:rsid w:val="00876D52"/>
    <w:rsid w:val="008802C5"/>
    <w:rsid w:val="00880B9B"/>
    <w:rsid w:val="00883280"/>
    <w:rsid w:val="00883725"/>
    <w:rsid w:val="00883A64"/>
    <w:rsid w:val="00884276"/>
    <w:rsid w:val="00885F19"/>
    <w:rsid w:val="00887845"/>
    <w:rsid w:val="0089099B"/>
    <w:rsid w:val="008916DE"/>
    <w:rsid w:val="0089292C"/>
    <w:rsid w:val="00894EC7"/>
    <w:rsid w:val="008952BE"/>
    <w:rsid w:val="0089738E"/>
    <w:rsid w:val="00897DFC"/>
    <w:rsid w:val="008A1D13"/>
    <w:rsid w:val="008A2072"/>
    <w:rsid w:val="008A20EE"/>
    <w:rsid w:val="008A4129"/>
    <w:rsid w:val="008A6F55"/>
    <w:rsid w:val="008B0129"/>
    <w:rsid w:val="008B07A2"/>
    <w:rsid w:val="008B1AE3"/>
    <w:rsid w:val="008B2222"/>
    <w:rsid w:val="008B2EFB"/>
    <w:rsid w:val="008B746A"/>
    <w:rsid w:val="008B7F73"/>
    <w:rsid w:val="008C1A6F"/>
    <w:rsid w:val="008C2355"/>
    <w:rsid w:val="008C2CEC"/>
    <w:rsid w:val="008C31E6"/>
    <w:rsid w:val="008C3D54"/>
    <w:rsid w:val="008C637A"/>
    <w:rsid w:val="008C7612"/>
    <w:rsid w:val="008D08D7"/>
    <w:rsid w:val="008D0BD8"/>
    <w:rsid w:val="008D16FE"/>
    <w:rsid w:val="008D24B2"/>
    <w:rsid w:val="008D2DDF"/>
    <w:rsid w:val="008D39C0"/>
    <w:rsid w:val="008D4D7E"/>
    <w:rsid w:val="008D681A"/>
    <w:rsid w:val="008D7974"/>
    <w:rsid w:val="008D7F26"/>
    <w:rsid w:val="008E0841"/>
    <w:rsid w:val="008E2077"/>
    <w:rsid w:val="008E3170"/>
    <w:rsid w:val="008E4B75"/>
    <w:rsid w:val="008E56F5"/>
    <w:rsid w:val="008E7305"/>
    <w:rsid w:val="008E753D"/>
    <w:rsid w:val="008F05BE"/>
    <w:rsid w:val="008F122D"/>
    <w:rsid w:val="008F3EF8"/>
    <w:rsid w:val="008F477F"/>
    <w:rsid w:val="008F4927"/>
    <w:rsid w:val="008F63F4"/>
    <w:rsid w:val="008F77A5"/>
    <w:rsid w:val="009018A8"/>
    <w:rsid w:val="00902A16"/>
    <w:rsid w:val="009040C7"/>
    <w:rsid w:val="00904151"/>
    <w:rsid w:val="0090474B"/>
    <w:rsid w:val="009057A7"/>
    <w:rsid w:val="0090694C"/>
    <w:rsid w:val="00907237"/>
    <w:rsid w:val="009079D0"/>
    <w:rsid w:val="009079DB"/>
    <w:rsid w:val="009102DB"/>
    <w:rsid w:val="00910309"/>
    <w:rsid w:val="00910734"/>
    <w:rsid w:val="009116C1"/>
    <w:rsid w:val="00911D49"/>
    <w:rsid w:val="00915AD7"/>
    <w:rsid w:val="00916198"/>
    <w:rsid w:val="00916530"/>
    <w:rsid w:val="00916C43"/>
    <w:rsid w:val="00920765"/>
    <w:rsid w:val="00920E5B"/>
    <w:rsid w:val="00921480"/>
    <w:rsid w:val="00921D5E"/>
    <w:rsid w:val="00922F54"/>
    <w:rsid w:val="00923630"/>
    <w:rsid w:val="00924583"/>
    <w:rsid w:val="00926085"/>
    <w:rsid w:val="00926958"/>
    <w:rsid w:val="00927261"/>
    <w:rsid w:val="00927A1F"/>
    <w:rsid w:val="0093053C"/>
    <w:rsid w:val="009323F6"/>
    <w:rsid w:val="009337AD"/>
    <w:rsid w:val="00934B61"/>
    <w:rsid w:val="00934FA4"/>
    <w:rsid w:val="00935A5D"/>
    <w:rsid w:val="00935C24"/>
    <w:rsid w:val="009371EA"/>
    <w:rsid w:val="009403FE"/>
    <w:rsid w:val="00940AC4"/>
    <w:rsid w:val="00940F68"/>
    <w:rsid w:val="009420C5"/>
    <w:rsid w:val="009426CB"/>
    <w:rsid w:val="00942753"/>
    <w:rsid w:val="00942831"/>
    <w:rsid w:val="00942C14"/>
    <w:rsid w:val="00942CBB"/>
    <w:rsid w:val="00943CFD"/>
    <w:rsid w:val="0094449F"/>
    <w:rsid w:val="009453AA"/>
    <w:rsid w:val="00945C7C"/>
    <w:rsid w:val="009472B4"/>
    <w:rsid w:val="009501BA"/>
    <w:rsid w:val="009508E6"/>
    <w:rsid w:val="00950FEB"/>
    <w:rsid w:val="00951849"/>
    <w:rsid w:val="00951FF9"/>
    <w:rsid w:val="00952452"/>
    <w:rsid w:val="00952469"/>
    <w:rsid w:val="009529AA"/>
    <w:rsid w:val="00953C99"/>
    <w:rsid w:val="00955CC1"/>
    <w:rsid w:val="00956CC6"/>
    <w:rsid w:val="00957DB0"/>
    <w:rsid w:val="009677CB"/>
    <w:rsid w:val="00967EF2"/>
    <w:rsid w:val="00967FFB"/>
    <w:rsid w:val="009706E8"/>
    <w:rsid w:val="00970C42"/>
    <w:rsid w:val="009710BA"/>
    <w:rsid w:val="009717F7"/>
    <w:rsid w:val="00972FE4"/>
    <w:rsid w:val="00975BCC"/>
    <w:rsid w:val="00977017"/>
    <w:rsid w:val="00980E74"/>
    <w:rsid w:val="00980EB8"/>
    <w:rsid w:val="00980EBA"/>
    <w:rsid w:val="009817DB"/>
    <w:rsid w:val="00981E60"/>
    <w:rsid w:val="00982FE8"/>
    <w:rsid w:val="0098315B"/>
    <w:rsid w:val="009838C0"/>
    <w:rsid w:val="00985577"/>
    <w:rsid w:val="009858CC"/>
    <w:rsid w:val="00986614"/>
    <w:rsid w:val="00986A33"/>
    <w:rsid w:val="00986E7C"/>
    <w:rsid w:val="009878C0"/>
    <w:rsid w:val="0098797B"/>
    <w:rsid w:val="00990DB4"/>
    <w:rsid w:val="0099254C"/>
    <w:rsid w:val="0099278B"/>
    <w:rsid w:val="00992E00"/>
    <w:rsid w:val="0099485D"/>
    <w:rsid w:val="00995AB3"/>
    <w:rsid w:val="009A209E"/>
    <w:rsid w:val="009A48EA"/>
    <w:rsid w:val="009A4C06"/>
    <w:rsid w:val="009A6D22"/>
    <w:rsid w:val="009A7D09"/>
    <w:rsid w:val="009B189A"/>
    <w:rsid w:val="009B1949"/>
    <w:rsid w:val="009B36A6"/>
    <w:rsid w:val="009B448B"/>
    <w:rsid w:val="009B4578"/>
    <w:rsid w:val="009C31EA"/>
    <w:rsid w:val="009C329D"/>
    <w:rsid w:val="009C3756"/>
    <w:rsid w:val="009C378E"/>
    <w:rsid w:val="009C45E1"/>
    <w:rsid w:val="009C4734"/>
    <w:rsid w:val="009C5BB9"/>
    <w:rsid w:val="009C6AB0"/>
    <w:rsid w:val="009C6F24"/>
    <w:rsid w:val="009C7335"/>
    <w:rsid w:val="009C7FC4"/>
    <w:rsid w:val="009D10C4"/>
    <w:rsid w:val="009D205E"/>
    <w:rsid w:val="009D2110"/>
    <w:rsid w:val="009D332D"/>
    <w:rsid w:val="009D3EC2"/>
    <w:rsid w:val="009D6059"/>
    <w:rsid w:val="009D60CA"/>
    <w:rsid w:val="009D6C12"/>
    <w:rsid w:val="009E1CD7"/>
    <w:rsid w:val="009E221A"/>
    <w:rsid w:val="009E26AB"/>
    <w:rsid w:val="009E2AAD"/>
    <w:rsid w:val="009E36B5"/>
    <w:rsid w:val="009E432F"/>
    <w:rsid w:val="009E6ADA"/>
    <w:rsid w:val="009F0F68"/>
    <w:rsid w:val="009F139F"/>
    <w:rsid w:val="009F3600"/>
    <w:rsid w:val="009F7AE6"/>
    <w:rsid w:val="00A009A4"/>
    <w:rsid w:val="00A011F3"/>
    <w:rsid w:val="00A03346"/>
    <w:rsid w:val="00A050E3"/>
    <w:rsid w:val="00A07F72"/>
    <w:rsid w:val="00A10A21"/>
    <w:rsid w:val="00A12933"/>
    <w:rsid w:val="00A13394"/>
    <w:rsid w:val="00A13942"/>
    <w:rsid w:val="00A1487B"/>
    <w:rsid w:val="00A1663C"/>
    <w:rsid w:val="00A20200"/>
    <w:rsid w:val="00A20276"/>
    <w:rsid w:val="00A2055F"/>
    <w:rsid w:val="00A21CCC"/>
    <w:rsid w:val="00A21E69"/>
    <w:rsid w:val="00A23230"/>
    <w:rsid w:val="00A244EA"/>
    <w:rsid w:val="00A2488F"/>
    <w:rsid w:val="00A24B14"/>
    <w:rsid w:val="00A25301"/>
    <w:rsid w:val="00A26236"/>
    <w:rsid w:val="00A26A20"/>
    <w:rsid w:val="00A30831"/>
    <w:rsid w:val="00A31A8B"/>
    <w:rsid w:val="00A325DA"/>
    <w:rsid w:val="00A32970"/>
    <w:rsid w:val="00A349D8"/>
    <w:rsid w:val="00A358F3"/>
    <w:rsid w:val="00A3787D"/>
    <w:rsid w:val="00A4007D"/>
    <w:rsid w:val="00A40F5A"/>
    <w:rsid w:val="00A428E2"/>
    <w:rsid w:val="00A43940"/>
    <w:rsid w:val="00A44BF2"/>
    <w:rsid w:val="00A46160"/>
    <w:rsid w:val="00A46C17"/>
    <w:rsid w:val="00A46D91"/>
    <w:rsid w:val="00A47A0B"/>
    <w:rsid w:val="00A503D2"/>
    <w:rsid w:val="00A51BDE"/>
    <w:rsid w:val="00A5458B"/>
    <w:rsid w:val="00A548A7"/>
    <w:rsid w:val="00A568B5"/>
    <w:rsid w:val="00A56B6B"/>
    <w:rsid w:val="00A600E5"/>
    <w:rsid w:val="00A60A47"/>
    <w:rsid w:val="00A61559"/>
    <w:rsid w:val="00A61B9A"/>
    <w:rsid w:val="00A6338C"/>
    <w:rsid w:val="00A64E9D"/>
    <w:rsid w:val="00A65663"/>
    <w:rsid w:val="00A658E0"/>
    <w:rsid w:val="00A65FF5"/>
    <w:rsid w:val="00A67934"/>
    <w:rsid w:val="00A702A7"/>
    <w:rsid w:val="00A70C8B"/>
    <w:rsid w:val="00A70DC1"/>
    <w:rsid w:val="00A71730"/>
    <w:rsid w:val="00A725BC"/>
    <w:rsid w:val="00A75377"/>
    <w:rsid w:val="00A7728A"/>
    <w:rsid w:val="00A77F1B"/>
    <w:rsid w:val="00A8062B"/>
    <w:rsid w:val="00A81B87"/>
    <w:rsid w:val="00A82732"/>
    <w:rsid w:val="00A82C91"/>
    <w:rsid w:val="00A8419A"/>
    <w:rsid w:val="00A84506"/>
    <w:rsid w:val="00A8705C"/>
    <w:rsid w:val="00A901FD"/>
    <w:rsid w:val="00A90315"/>
    <w:rsid w:val="00A9112B"/>
    <w:rsid w:val="00A9282C"/>
    <w:rsid w:val="00A92E06"/>
    <w:rsid w:val="00A93F1B"/>
    <w:rsid w:val="00A93FD8"/>
    <w:rsid w:val="00A94B7A"/>
    <w:rsid w:val="00A95F95"/>
    <w:rsid w:val="00A96455"/>
    <w:rsid w:val="00AA10E0"/>
    <w:rsid w:val="00AA26E7"/>
    <w:rsid w:val="00AA6233"/>
    <w:rsid w:val="00AA6D5F"/>
    <w:rsid w:val="00AA73A2"/>
    <w:rsid w:val="00AB2AA6"/>
    <w:rsid w:val="00AB2C49"/>
    <w:rsid w:val="00AB5F4D"/>
    <w:rsid w:val="00AB61BC"/>
    <w:rsid w:val="00AB6E6B"/>
    <w:rsid w:val="00AC050D"/>
    <w:rsid w:val="00AC07F1"/>
    <w:rsid w:val="00AC2360"/>
    <w:rsid w:val="00AC3473"/>
    <w:rsid w:val="00AC3A26"/>
    <w:rsid w:val="00AC4455"/>
    <w:rsid w:val="00AC477F"/>
    <w:rsid w:val="00AC5CB2"/>
    <w:rsid w:val="00AC62E3"/>
    <w:rsid w:val="00AC6BDB"/>
    <w:rsid w:val="00AD03AE"/>
    <w:rsid w:val="00AD4341"/>
    <w:rsid w:val="00AD511C"/>
    <w:rsid w:val="00AD5D26"/>
    <w:rsid w:val="00AD758E"/>
    <w:rsid w:val="00AE152E"/>
    <w:rsid w:val="00AE22B1"/>
    <w:rsid w:val="00AE2EE7"/>
    <w:rsid w:val="00AE40DE"/>
    <w:rsid w:val="00AE4D79"/>
    <w:rsid w:val="00AE6E9E"/>
    <w:rsid w:val="00AE792A"/>
    <w:rsid w:val="00AE7AF1"/>
    <w:rsid w:val="00AF1087"/>
    <w:rsid w:val="00AF273F"/>
    <w:rsid w:val="00AF38C1"/>
    <w:rsid w:val="00AF66C9"/>
    <w:rsid w:val="00B0068C"/>
    <w:rsid w:val="00B00A8C"/>
    <w:rsid w:val="00B0167D"/>
    <w:rsid w:val="00B048C3"/>
    <w:rsid w:val="00B049CF"/>
    <w:rsid w:val="00B05065"/>
    <w:rsid w:val="00B06EB9"/>
    <w:rsid w:val="00B07390"/>
    <w:rsid w:val="00B1185F"/>
    <w:rsid w:val="00B11A30"/>
    <w:rsid w:val="00B12BF2"/>
    <w:rsid w:val="00B13256"/>
    <w:rsid w:val="00B1449C"/>
    <w:rsid w:val="00B1508A"/>
    <w:rsid w:val="00B156B7"/>
    <w:rsid w:val="00B161F8"/>
    <w:rsid w:val="00B16363"/>
    <w:rsid w:val="00B1641C"/>
    <w:rsid w:val="00B173B9"/>
    <w:rsid w:val="00B20B6F"/>
    <w:rsid w:val="00B20BC2"/>
    <w:rsid w:val="00B20ED1"/>
    <w:rsid w:val="00B24E33"/>
    <w:rsid w:val="00B24FC7"/>
    <w:rsid w:val="00B2589B"/>
    <w:rsid w:val="00B26861"/>
    <w:rsid w:val="00B26DCF"/>
    <w:rsid w:val="00B26E9B"/>
    <w:rsid w:val="00B27727"/>
    <w:rsid w:val="00B30629"/>
    <w:rsid w:val="00B31055"/>
    <w:rsid w:val="00B31B7B"/>
    <w:rsid w:val="00B32221"/>
    <w:rsid w:val="00B33A0B"/>
    <w:rsid w:val="00B34861"/>
    <w:rsid w:val="00B353C4"/>
    <w:rsid w:val="00B35AC9"/>
    <w:rsid w:val="00B4141C"/>
    <w:rsid w:val="00B41E14"/>
    <w:rsid w:val="00B427F7"/>
    <w:rsid w:val="00B45039"/>
    <w:rsid w:val="00B45EF3"/>
    <w:rsid w:val="00B45F27"/>
    <w:rsid w:val="00B46EC3"/>
    <w:rsid w:val="00B5001F"/>
    <w:rsid w:val="00B514F4"/>
    <w:rsid w:val="00B51C6A"/>
    <w:rsid w:val="00B52F50"/>
    <w:rsid w:val="00B53074"/>
    <w:rsid w:val="00B530CB"/>
    <w:rsid w:val="00B53B50"/>
    <w:rsid w:val="00B54E16"/>
    <w:rsid w:val="00B55E13"/>
    <w:rsid w:val="00B56AB9"/>
    <w:rsid w:val="00B56E73"/>
    <w:rsid w:val="00B5705B"/>
    <w:rsid w:val="00B57C3A"/>
    <w:rsid w:val="00B618D0"/>
    <w:rsid w:val="00B6192B"/>
    <w:rsid w:val="00B6399B"/>
    <w:rsid w:val="00B64466"/>
    <w:rsid w:val="00B6450A"/>
    <w:rsid w:val="00B64677"/>
    <w:rsid w:val="00B649FC"/>
    <w:rsid w:val="00B65521"/>
    <w:rsid w:val="00B661FA"/>
    <w:rsid w:val="00B67427"/>
    <w:rsid w:val="00B67B0E"/>
    <w:rsid w:val="00B70441"/>
    <w:rsid w:val="00B714D4"/>
    <w:rsid w:val="00B7153E"/>
    <w:rsid w:val="00B71806"/>
    <w:rsid w:val="00B72963"/>
    <w:rsid w:val="00B72F85"/>
    <w:rsid w:val="00B746A9"/>
    <w:rsid w:val="00B749E5"/>
    <w:rsid w:val="00B74EE9"/>
    <w:rsid w:val="00B74F28"/>
    <w:rsid w:val="00B75A0A"/>
    <w:rsid w:val="00B7680E"/>
    <w:rsid w:val="00B76AA7"/>
    <w:rsid w:val="00B7758A"/>
    <w:rsid w:val="00B80A5F"/>
    <w:rsid w:val="00B83FD0"/>
    <w:rsid w:val="00B84A53"/>
    <w:rsid w:val="00B85E8E"/>
    <w:rsid w:val="00B86909"/>
    <w:rsid w:val="00B869FC"/>
    <w:rsid w:val="00B8740D"/>
    <w:rsid w:val="00B91746"/>
    <w:rsid w:val="00B938E7"/>
    <w:rsid w:val="00B93E02"/>
    <w:rsid w:val="00B964F5"/>
    <w:rsid w:val="00B970BF"/>
    <w:rsid w:val="00B9755B"/>
    <w:rsid w:val="00BA0156"/>
    <w:rsid w:val="00BA0BA9"/>
    <w:rsid w:val="00BA0F73"/>
    <w:rsid w:val="00BA1185"/>
    <w:rsid w:val="00BA22A9"/>
    <w:rsid w:val="00BA34C4"/>
    <w:rsid w:val="00BA37BD"/>
    <w:rsid w:val="00BA4D56"/>
    <w:rsid w:val="00BA5D54"/>
    <w:rsid w:val="00BA6562"/>
    <w:rsid w:val="00BA6962"/>
    <w:rsid w:val="00BA71D4"/>
    <w:rsid w:val="00BA7C31"/>
    <w:rsid w:val="00BB010F"/>
    <w:rsid w:val="00BB01F7"/>
    <w:rsid w:val="00BB0375"/>
    <w:rsid w:val="00BB2F3A"/>
    <w:rsid w:val="00BB3D4C"/>
    <w:rsid w:val="00BB4376"/>
    <w:rsid w:val="00BB5F19"/>
    <w:rsid w:val="00BB6C27"/>
    <w:rsid w:val="00BB6DDE"/>
    <w:rsid w:val="00BC34E3"/>
    <w:rsid w:val="00BC4422"/>
    <w:rsid w:val="00BC4455"/>
    <w:rsid w:val="00BC455E"/>
    <w:rsid w:val="00BC4600"/>
    <w:rsid w:val="00BC50D3"/>
    <w:rsid w:val="00BC541B"/>
    <w:rsid w:val="00BC5B5F"/>
    <w:rsid w:val="00BC625F"/>
    <w:rsid w:val="00BC763F"/>
    <w:rsid w:val="00BD0F1C"/>
    <w:rsid w:val="00BD1F6F"/>
    <w:rsid w:val="00BD4A95"/>
    <w:rsid w:val="00BD4E85"/>
    <w:rsid w:val="00BD624A"/>
    <w:rsid w:val="00BD684A"/>
    <w:rsid w:val="00BD791C"/>
    <w:rsid w:val="00BE19E3"/>
    <w:rsid w:val="00BE400F"/>
    <w:rsid w:val="00BE429B"/>
    <w:rsid w:val="00BE48AD"/>
    <w:rsid w:val="00BE5F20"/>
    <w:rsid w:val="00BE74DB"/>
    <w:rsid w:val="00BE7A4C"/>
    <w:rsid w:val="00BE7B46"/>
    <w:rsid w:val="00BF0221"/>
    <w:rsid w:val="00BF06E3"/>
    <w:rsid w:val="00BF1715"/>
    <w:rsid w:val="00BF22D5"/>
    <w:rsid w:val="00BF27A1"/>
    <w:rsid w:val="00BF30A6"/>
    <w:rsid w:val="00BF470A"/>
    <w:rsid w:val="00BF4FDE"/>
    <w:rsid w:val="00C05100"/>
    <w:rsid w:val="00C055A4"/>
    <w:rsid w:val="00C12A67"/>
    <w:rsid w:val="00C130FC"/>
    <w:rsid w:val="00C140D5"/>
    <w:rsid w:val="00C14EC6"/>
    <w:rsid w:val="00C15847"/>
    <w:rsid w:val="00C15F69"/>
    <w:rsid w:val="00C207DE"/>
    <w:rsid w:val="00C20B70"/>
    <w:rsid w:val="00C20C0F"/>
    <w:rsid w:val="00C21B20"/>
    <w:rsid w:val="00C23208"/>
    <w:rsid w:val="00C2432B"/>
    <w:rsid w:val="00C24361"/>
    <w:rsid w:val="00C24ABF"/>
    <w:rsid w:val="00C3160C"/>
    <w:rsid w:val="00C32F62"/>
    <w:rsid w:val="00C357E5"/>
    <w:rsid w:val="00C36BCB"/>
    <w:rsid w:val="00C36CA7"/>
    <w:rsid w:val="00C36FBB"/>
    <w:rsid w:val="00C3759B"/>
    <w:rsid w:val="00C37AC6"/>
    <w:rsid w:val="00C407F2"/>
    <w:rsid w:val="00C40C60"/>
    <w:rsid w:val="00C41559"/>
    <w:rsid w:val="00C4160E"/>
    <w:rsid w:val="00C44BAE"/>
    <w:rsid w:val="00C44BDB"/>
    <w:rsid w:val="00C461C1"/>
    <w:rsid w:val="00C476FC"/>
    <w:rsid w:val="00C50BE3"/>
    <w:rsid w:val="00C51760"/>
    <w:rsid w:val="00C51BD3"/>
    <w:rsid w:val="00C5210A"/>
    <w:rsid w:val="00C52214"/>
    <w:rsid w:val="00C52879"/>
    <w:rsid w:val="00C53217"/>
    <w:rsid w:val="00C54A14"/>
    <w:rsid w:val="00C55146"/>
    <w:rsid w:val="00C569E8"/>
    <w:rsid w:val="00C56DC5"/>
    <w:rsid w:val="00C572D0"/>
    <w:rsid w:val="00C57A95"/>
    <w:rsid w:val="00C60979"/>
    <w:rsid w:val="00C6188F"/>
    <w:rsid w:val="00C61AFB"/>
    <w:rsid w:val="00C61F6D"/>
    <w:rsid w:val="00C620D3"/>
    <w:rsid w:val="00C62969"/>
    <w:rsid w:val="00C63ABC"/>
    <w:rsid w:val="00C64842"/>
    <w:rsid w:val="00C67AD6"/>
    <w:rsid w:val="00C73D27"/>
    <w:rsid w:val="00C74126"/>
    <w:rsid w:val="00C74ED1"/>
    <w:rsid w:val="00C74F60"/>
    <w:rsid w:val="00C763DA"/>
    <w:rsid w:val="00C7644E"/>
    <w:rsid w:val="00C765F6"/>
    <w:rsid w:val="00C77A75"/>
    <w:rsid w:val="00C77F2A"/>
    <w:rsid w:val="00C80C69"/>
    <w:rsid w:val="00C80E1E"/>
    <w:rsid w:val="00C81360"/>
    <w:rsid w:val="00C81422"/>
    <w:rsid w:val="00C81E65"/>
    <w:rsid w:val="00C8212E"/>
    <w:rsid w:val="00C846DB"/>
    <w:rsid w:val="00C84937"/>
    <w:rsid w:val="00C90AD0"/>
    <w:rsid w:val="00C9159E"/>
    <w:rsid w:val="00C91A28"/>
    <w:rsid w:val="00C920C0"/>
    <w:rsid w:val="00C927C2"/>
    <w:rsid w:val="00C93D63"/>
    <w:rsid w:val="00C9460B"/>
    <w:rsid w:val="00C94E8B"/>
    <w:rsid w:val="00C95E81"/>
    <w:rsid w:val="00C9658F"/>
    <w:rsid w:val="00C96724"/>
    <w:rsid w:val="00C97A30"/>
    <w:rsid w:val="00C97B3F"/>
    <w:rsid w:val="00CA047B"/>
    <w:rsid w:val="00CA09F0"/>
    <w:rsid w:val="00CA2850"/>
    <w:rsid w:val="00CA28B2"/>
    <w:rsid w:val="00CA29CB"/>
    <w:rsid w:val="00CA334C"/>
    <w:rsid w:val="00CA3C93"/>
    <w:rsid w:val="00CA44AE"/>
    <w:rsid w:val="00CA4FA0"/>
    <w:rsid w:val="00CB010E"/>
    <w:rsid w:val="00CB01DD"/>
    <w:rsid w:val="00CB1065"/>
    <w:rsid w:val="00CB1732"/>
    <w:rsid w:val="00CB212C"/>
    <w:rsid w:val="00CB3B35"/>
    <w:rsid w:val="00CB3B75"/>
    <w:rsid w:val="00CB3DAA"/>
    <w:rsid w:val="00CB4464"/>
    <w:rsid w:val="00CB6226"/>
    <w:rsid w:val="00CB70D7"/>
    <w:rsid w:val="00CB7498"/>
    <w:rsid w:val="00CB7FC1"/>
    <w:rsid w:val="00CC02BA"/>
    <w:rsid w:val="00CC0D88"/>
    <w:rsid w:val="00CC0E13"/>
    <w:rsid w:val="00CC1BA8"/>
    <w:rsid w:val="00CC27CD"/>
    <w:rsid w:val="00CC3B02"/>
    <w:rsid w:val="00CC4571"/>
    <w:rsid w:val="00CC4F4A"/>
    <w:rsid w:val="00CC5D1E"/>
    <w:rsid w:val="00CC5D9E"/>
    <w:rsid w:val="00CC6F6C"/>
    <w:rsid w:val="00CC6FE3"/>
    <w:rsid w:val="00CD16AC"/>
    <w:rsid w:val="00CD2C32"/>
    <w:rsid w:val="00CD4E06"/>
    <w:rsid w:val="00CD5DD9"/>
    <w:rsid w:val="00CD65A2"/>
    <w:rsid w:val="00CD7C1F"/>
    <w:rsid w:val="00CD7EB7"/>
    <w:rsid w:val="00CE0514"/>
    <w:rsid w:val="00CE2C51"/>
    <w:rsid w:val="00CE2DAB"/>
    <w:rsid w:val="00CE35CA"/>
    <w:rsid w:val="00CE511C"/>
    <w:rsid w:val="00CE637B"/>
    <w:rsid w:val="00CE6B00"/>
    <w:rsid w:val="00CF24AF"/>
    <w:rsid w:val="00CF2C4F"/>
    <w:rsid w:val="00CF57CD"/>
    <w:rsid w:val="00CF5F18"/>
    <w:rsid w:val="00CF6011"/>
    <w:rsid w:val="00CF6CE6"/>
    <w:rsid w:val="00CF6DBD"/>
    <w:rsid w:val="00CF74B9"/>
    <w:rsid w:val="00CF7512"/>
    <w:rsid w:val="00CF7D0E"/>
    <w:rsid w:val="00CF7F9A"/>
    <w:rsid w:val="00CF7FC5"/>
    <w:rsid w:val="00D00252"/>
    <w:rsid w:val="00D04194"/>
    <w:rsid w:val="00D0438F"/>
    <w:rsid w:val="00D04A95"/>
    <w:rsid w:val="00D05586"/>
    <w:rsid w:val="00D05B17"/>
    <w:rsid w:val="00D05C84"/>
    <w:rsid w:val="00D05DA1"/>
    <w:rsid w:val="00D05E9E"/>
    <w:rsid w:val="00D05EFA"/>
    <w:rsid w:val="00D063CA"/>
    <w:rsid w:val="00D07777"/>
    <w:rsid w:val="00D07ECE"/>
    <w:rsid w:val="00D07F16"/>
    <w:rsid w:val="00D106AF"/>
    <w:rsid w:val="00D10D03"/>
    <w:rsid w:val="00D112F1"/>
    <w:rsid w:val="00D12D51"/>
    <w:rsid w:val="00D23421"/>
    <w:rsid w:val="00D23EDD"/>
    <w:rsid w:val="00D23F4B"/>
    <w:rsid w:val="00D24F68"/>
    <w:rsid w:val="00D265C5"/>
    <w:rsid w:val="00D26AAA"/>
    <w:rsid w:val="00D30295"/>
    <w:rsid w:val="00D30DB6"/>
    <w:rsid w:val="00D30EB5"/>
    <w:rsid w:val="00D320B3"/>
    <w:rsid w:val="00D349F0"/>
    <w:rsid w:val="00D365D8"/>
    <w:rsid w:val="00D405D2"/>
    <w:rsid w:val="00D415E8"/>
    <w:rsid w:val="00D426BC"/>
    <w:rsid w:val="00D4380D"/>
    <w:rsid w:val="00D46602"/>
    <w:rsid w:val="00D4683A"/>
    <w:rsid w:val="00D46912"/>
    <w:rsid w:val="00D50161"/>
    <w:rsid w:val="00D529FE"/>
    <w:rsid w:val="00D555FA"/>
    <w:rsid w:val="00D55A8B"/>
    <w:rsid w:val="00D55DD1"/>
    <w:rsid w:val="00D56722"/>
    <w:rsid w:val="00D60414"/>
    <w:rsid w:val="00D606D9"/>
    <w:rsid w:val="00D60AD5"/>
    <w:rsid w:val="00D61226"/>
    <w:rsid w:val="00D61FAE"/>
    <w:rsid w:val="00D635EF"/>
    <w:rsid w:val="00D63C2B"/>
    <w:rsid w:val="00D65093"/>
    <w:rsid w:val="00D704F0"/>
    <w:rsid w:val="00D7150A"/>
    <w:rsid w:val="00D71CDE"/>
    <w:rsid w:val="00D71D9F"/>
    <w:rsid w:val="00D723A3"/>
    <w:rsid w:val="00D73544"/>
    <w:rsid w:val="00D738F6"/>
    <w:rsid w:val="00D75091"/>
    <w:rsid w:val="00D82CD9"/>
    <w:rsid w:val="00D830B9"/>
    <w:rsid w:val="00D833A8"/>
    <w:rsid w:val="00D8573B"/>
    <w:rsid w:val="00D86DC7"/>
    <w:rsid w:val="00D90199"/>
    <w:rsid w:val="00D902F0"/>
    <w:rsid w:val="00D90736"/>
    <w:rsid w:val="00D923AE"/>
    <w:rsid w:val="00D9331C"/>
    <w:rsid w:val="00D9396E"/>
    <w:rsid w:val="00D943F1"/>
    <w:rsid w:val="00D967D7"/>
    <w:rsid w:val="00D97CC5"/>
    <w:rsid w:val="00DA103B"/>
    <w:rsid w:val="00DA1D3A"/>
    <w:rsid w:val="00DA1F3B"/>
    <w:rsid w:val="00DA3587"/>
    <w:rsid w:val="00DA5C0C"/>
    <w:rsid w:val="00DA5FFD"/>
    <w:rsid w:val="00DA7263"/>
    <w:rsid w:val="00DB0564"/>
    <w:rsid w:val="00DB1DC3"/>
    <w:rsid w:val="00DB2994"/>
    <w:rsid w:val="00DB539E"/>
    <w:rsid w:val="00DB5552"/>
    <w:rsid w:val="00DB5D22"/>
    <w:rsid w:val="00DB6293"/>
    <w:rsid w:val="00DC13E2"/>
    <w:rsid w:val="00DC1EE8"/>
    <w:rsid w:val="00DC349D"/>
    <w:rsid w:val="00DC3AD8"/>
    <w:rsid w:val="00DC4B4A"/>
    <w:rsid w:val="00DC6435"/>
    <w:rsid w:val="00DC7B85"/>
    <w:rsid w:val="00DD016A"/>
    <w:rsid w:val="00DD1F5C"/>
    <w:rsid w:val="00DD2440"/>
    <w:rsid w:val="00DD5D55"/>
    <w:rsid w:val="00DD61AC"/>
    <w:rsid w:val="00DD714C"/>
    <w:rsid w:val="00DD728D"/>
    <w:rsid w:val="00DD7479"/>
    <w:rsid w:val="00DD7DF7"/>
    <w:rsid w:val="00DD7FE5"/>
    <w:rsid w:val="00DE066E"/>
    <w:rsid w:val="00DE1E14"/>
    <w:rsid w:val="00DE23C0"/>
    <w:rsid w:val="00DE3740"/>
    <w:rsid w:val="00DE3946"/>
    <w:rsid w:val="00DE3D95"/>
    <w:rsid w:val="00DE4032"/>
    <w:rsid w:val="00DE422F"/>
    <w:rsid w:val="00DE4816"/>
    <w:rsid w:val="00DE4C64"/>
    <w:rsid w:val="00DE5072"/>
    <w:rsid w:val="00DE50A4"/>
    <w:rsid w:val="00DE5EEF"/>
    <w:rsid w:val="00DF0B6C"/>
    <w:rsid w:val="00DF39AC"/>
    <w:rsid w:val="00DF53AF"/>
    <w:rsid w:val="00DF5C95"/>
    <w:rsid w:val="00DF7E5D"/>
    <w:rsid w:val="00E00F48"/>
    <w:rsid w:val="00E0108A"/>
    <w:rsid w:val="00E01278"/>
    <w:rsid w:val="00E018BD"/>
    <w:rsid w:val="00E01D7E"/>
    <w:rsid w:val="00E037CA"/>
    <w:rsid w:val="00E03D77"/>
    <w:rsid w:val="00E0437E"/>
    <w:rsid w:val="00E044DD"/>
    <w:rsid w:val="00E04E0C"/>
    <w:rsid w:val="00E06770"/>
    <w:rsid w:val="00E12CDF"/>
    <w:rsid w:val="00E139D2"/>
    <w:rsid w:val="00E13A88"/>
    <w:rsid w:val="00E1579E"/>
    <w:rsid w:val="00E20E30"/>
    <w:rsid w:val="00E23D61"/>
    <w:rsid w:val="00E241A9"/>
    <w:rsid w:val="00E243FA"/>
    <w:rsid w:val="00E2648B"/>
    <w:rsid w:val="00E3124A"/>
    <w:rsid w:val="00E312A9"/>
    <w:rsid w:val="00E3138A"/>
    <w:rsid w:val="00E31574"/>
    <w:rsid w:val="00E316DD"/>
    <w:rsid w:val="00E31AE5"/>
    <w:rsid w:val="00E33C24"/>
    <w:rsid w:val="00E33E24"/>
    <w:rsid w:val="00E33EF0"/>
    <w:rsid w:val="00E3449B"/>
    <w:rsid w:val="00E36A21"/>
    <w:rsid w:val="00E36BAB"/>
    <w:rsid w:val="00E3721C"/>
    <w:rsid w:val="00E37902"/>
    <w:rsid w:val="00E40D03"/>
    <w:rsid w:val="00E42591"/>
    <w:rsid w:val="00E43F3E"/>
    <w:rsid w:val="00E4434C"/>
    <w:rsid w:val="00E45399"/>
    <w:rsid w:val="00E46846"/>
    <w:rsid w:val="00E5040A"/>
    <w:rsid w:val="00E5132C"/>
    <w:rsid w:val="00E51E0F"/>
    <w:rsid w:val="00E53A5A"/>
    <w:rsid w:val="00E53DCF"/>
    <w:rsid w:val="00E53EFA"/>
    <w:rsid w:val="00E54E8E"/>
    <w:rsid w:val="00E569EE"/>
    <w:rsid w:val="00E60C1B"/>
    <w:rsid w:val="00E62371"/>
    <w:rsid w:val="00E639F6"/>
    <w:rsid w:val="00E645F3"/>
    <w:rsid w:val="00E64DBF"/>
    <w:rsid w:val="00E652DB"/>
    <w:rsid w:val="00E65B8F"/>
    <w:rsid w:val="00E66338"/>
    <w:rsid w:val="00E66E78"/>
    <w:rsid w:val="00E70A8F"/>
    <w:rsid w:val="00E7164E"/>
    <w:rsid w:val="00E71A7F"/>
    <w:rsid w:val="00E71AE4"/>
    <w:rsid w:val="00E71B64"/>
    <w:rsid w:val="00E727FD"/>
    <w:rsid w:val="00E72B98"/>
    <w:rsid w:val="00E733BC"/>
    <w:rsid w:val="00E74253"/>
    <w:rsid w:val="00E74DC4"/>
    <w:rsid w:val="00E74E8B"/>
    <w:rsid w:val="00E7566B"/>
    <w:rsid w:val="00E769CC"/>
    <w:rsid w:val="00E76CCB"/>
    <w:rsid w:val="00E80387"/>
    <w:rsid w:val="00E808B5"/>
    <w:rsid w:val="00E809C8"/>
    <w:rsid w:val="00E80E64"/>
    <w:rsid w:val="00E812D2"/>
    <w:rsid w:val="00E81A1B"/>
    <w:rsid w:val="00E81E8C"/>
    <w:rsid w:val="00E84AF2"/>
    <w:rsid w:val="00E85EA1"/>
    <w:rsid w:val="00E86A55"/>
    <w:rsid w:val="00E86F60"/>
    <w:rsid w:val="00E9005C"/>
    <w:rsid w:val="00E91346"/>
    <w:rsid w:val="00E9296D"/>
    <w:rsid w:val="00E92F7D"/>
    <w:rsid w:val="00E937B3"/>
    <w:rsid w:val="00E943B8"/>
    <w:rsid w:val="00E95C66"/>
    <w:rsid w:val="00E96D9C"/>
    <w:rsid w:val="00E97D26"/>
    <w:rsid w:val="00EA0E11"/>
    <w:rsid w:val="00EA1316"/>
    <w:rsid w:val="00EA17A4"/>
    <w:rsid w:val="00EA1917"/>
    <w:rsid w:val="00EA2182"/>
    <w:rsid w:val="00EA273B"/>
    <w:rsid w:val="00EA3652"/>
    <w:rsid w:val="00EA4442"/>
    <w:rsid w:val="00EA5B94"/>
    <w:rsid w:val="00EA7910"/>
    <w:rsid w:val="00EB19D3"/>
    <w:rsid w:val="00EB257E"/>
    <w:rsid w:val="00EB2BAF"/>
    <w:rsid w:val="00EB31A0"/>
    <w:rsid w:val="00EB47F8"/>
    <w:rsid w:val="00EB4FC3"/>
    <w:rsid w:val="00EB579E"/>
    <w:rsid w:val="00EB57F5"/>
    <w:rsid w:val="00EB6592"/>
    <w:rsid w:val="00EB669C"/>
    <w:rsid w:val="00EB7C94"/>
    <w:rsid w:val="00EC00F7"/>
    <w:rsid w:val="00EC0B22"/>
    <w:rsid w:val="00EC1F57"/>
    <w:rsid w:val="00EC27EB"/>
    <w:rsid w:val="00EC3B5F"/>
    <w:rsid w:val="00EC5361"/>
    <w:rsid w:val="00EC558D"/>
    <w:rsid w:val="00EC621D"/>
    <w:rsid w:val="00EC67FE"/>
    <w:rsid w:val="00EC6972"/>
    <w:rsid w:val="00EC7F85"/>
    <w:rsid w:val="00ED0280"/>
    <w:rsid w:val="00ED1090"/>
    <w:rsid w:val="00ED1192"/>
    <w:rsid w:val="00ED23CB"/>
    <w:rsid w:val="00ED528F"/>
    <w:rsid w:val="00EE0F78"/>
    <w:rsid w:val="00EE19E5"/>
    <w:rsid w:val="00EE1A32"/>
    <w:rsid w:val="00EE200C"/>
    <w:rsid w:val="00EE2FED"/>
    <w:rsid w:val="00EE6A05"/>
    <w:rsid w:val="00EE709D"/>
    <w:rsid w:val="00EF0092"/>
    <w:rsid w:val="00EF01AF"/>
    <w:rsid w:val="00EF19C0"/>
    <w:rsid w:val="00EF2E84"/>
    <w:rsid w:val="00EF3A0D"/>
    <w:rsid w:val="00EF4422"/>
    <w:rsid w:val="00EF53F6"/>
    <w:rsid w:val="00EF6EE7"/>
    <w:rsid w:val="00F00A17"/>
    <w:rsid w:val="00F013DB"/>
    <w:rsid w:val="00F02DD1"/>
    <w:rsid w:val="00F0457A"/>
    <w:rsid w:val="00F04886"/>
    <w:rsid w:val="00F04947"/>
    <w:rsid w:val="00F051B0"/>
    <w:rsid w:val="00F054D9"/>
    <w:rsid w:val="00F06777"/>
    <w:rsid w:val="00F10173"/>
    <w:rsid w:val="00F12F64"/>
    <w:rsid w:val="00F13926"/>
    <w:rsid w:val="00F147C6"/>
    <w:rsid w:val="00F15258"/>
    <w:rsid w:val="00F16E1B"/>
    <w:rsid w:val="00F17C23"/>
    <w:rsid w:val="00F20C6D"/>
    <w:rsid w:val="00F2185E"/>
    <w:rsid w:val="00F22CDB"/>
    <w:rsid w:val="00F23B13"/>
    <w:rsid w:val="00F23CBD"/>
    <w:rsid w:val="00F24B0C"/>
    <w:rsid w:val="00F25398"/>
    <w:rsid w:val="00F26FC6"/>
    <w:rsid w:val="00F304EB"/>
    <w:rsid w:val="00F32A70"/>
    <w:rsid w:val="00F32B0C"/>
    <w:rsid w:val="00F33424"/>
    <w:rsid w:val="00F33D53"/>
    <w:rsid w:val="00F3481F"/>
    <w:rsid w:val="00F35F3D"/>
    <w:rsid w:val="00F36563"/>
    <w:rsid w:val="00F3781D"/>
    <w:rsid w:val="00F41808"/>
    <w:rsid w:val="00F41BED"/>
    <w:rsid w:val="00F43141"/>
    <w:rsid w:val="00F44DFE"/>
    <w:rsid w:val="00F45A39"/>
    <w:rsid w:val="00F45E5B"/>
    <w:rsid w:val="00F462E1"/>
    <w:rsid w:val="00F464BE"/>
    <w:rsid w:val="00F50458"/>
    <w:rsid w:val="00F505AB"/>
    <w:rsid w:val="00F52050"/>
    <w:rsid w:val="00F529BE"/>
    <w:rsid w:val="00F53097"/>
    <w:rsid w:val="00F55FAA"/>
    <w:rsid w:val="00F5628F"/>
    <w:rsid w:val="00F56707"/>
    <w:rsid w:val="00F6126F"/>
    <w:rsid w:val="00F612FA"/>
    <w:rsid w:val="00F62C1A"/>
    <w:rsid w:val="00F63846"/>
    <w:rsid w:val="00F64411"/>
    <w:rsid w:val="00F65110"/>
    <w:rsid w:val="00F65668"/>
    <w:rsid w:val="00F66AEE"/>
    <w:rsid w:val="00F670C6"/>
    <w:rsid w:val="00F713E8"/>
    <w:rsid w:val="00F720EB"/>
    <w:rsid w:val="00F72F02"/>
    <w:rsid w:val="00F73413"/>
    <w:rsid w:val="00F73A27"/>
    <w:rsid w:val="00F7483E"/>
    <w:rsid w:val="00F751D6"/>
    <w:rsid w:val="00F75A92"/>
    <w:rsid w:val="00F77F0E"/>
    <w:rsid w:val="00F80337"/>
    <w:rsid w:val="00F804EC"/>
    <w:rsid w:val="00F81ECF"/>
    <w:rsid w:val="00F857E3"/>
    <w:rsid w:val="00F85A4F"/>
    <w:rsid w:val="00F86228"/>
    <w:rsid w:val="00F904A9"/>
    <w:rsid w:val="00F90843"/>
    <w:rsid w:val="00F92E89"/>
    <w:rsid w:val="00F93C82"/>
    <w:rsid w:val="00F94027"/>
    <w:rsid w:val="00F94845"/>
    <w:rsid w:val="00F969CB"/>
    <w:rsid w:val="00F97FE2"/>
    <w:rsid w:val="00FA0F01"/>
    <w:rsid w:val="00FA24E0"/>
    <w:rsid w:val="00FA2575"/>
    <w:rsid w:val="00FA4B07"/>
    <w:rsid w:val="00FA76E1"/>
    <w:rsid w:val="00FB02BA"/>
    <w:rsid w:val="00FB222A"/>
    <w:rsid w:val="00FB304D"/>
    <w:rsid w:val="00FB4257"/>
    <w:rsid w:val="00FB48C3"/>
    <w:rsid w:val="00FB4D4A"/>
    <w:rsid w:val="00FC133A"/>
    <w:rsid w:val="00FC1631"/>
    <w:rsid w:val="00FC1825"/>
    <w:rsid w:val="00FC1BC7"/>
    <w:rsid w:val="00FC22C9"/>
    <w:rsid w:val="00FC2BE0"/>
    <w:rsid w:val="00FC2E86"/>
    <w:rsid w:val="00FC33D7"/>
    <w:rsid w:val="00FC3FD5"/>
    <w:rsid w:val="00FC4699"/>
    <w:rsid w:val="00FC6554"/>
    <w:rsid w:val="00FC6C0D"/>
    <w:rsid w:val="00FD1C25"/>
    <w:rsid w:val="00FD285B"/>
    <w:rsid w:val="00FD47BB"/>
    <w:rsid w:val="00FD4A6C"/>
    <w:rsid w:val="00FD4F25"/>
    <w:rsid w:val="00FD54DD"/>
    <w:rsid w:val="00FD7A14"/>
    <w:rsid w:val="00FE0336"/>
    <w:rsid w:val="00FE220E"/>
    <w:rsid w:val="00FE4A27"/>
    <w:rsid w:val="00FE4E48"/>
    <w:rsid w:val="00FE624A"/>
    <w:rsid w:val="00FE6AB8"/>
    <w:rsid w:val="00FF2067"/>
    <w:rsid w:val="00FF21CB"/>
    <w:rsid w:val="00FF29AD"/>
    <w:rsid w:val="00FF5B96"/>
    <w:rsid w:val="00F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93152"/>
  <w15:chartTrackingRefBased/>
  <w15:docId w15:val="{878AE038-339B-4094-A03B-355F572B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D41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24791D"/>
    <w:pPr>
      <w:outlineLvl w:val="0"/>
    </w:pPr>
    <w:rPr>
      <w:rFonts w:eastAsia="宋体"/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438F"/>
    <w:pPr>
      <w:keepNext/>
      <w:keepLines/>
      <w:spacing w:before="260" w:after="260"/>
      <w:outlineLvl w:val="1"/>
    </w:pPr>
    <w:rPr>
      <w:rFonts w:ascii="宋体" w:hAnsi="宋体" w:cstheme="majorBidi"/>
      <w:b/>
      <w:bCs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185D5F"/>
    <w:pPr>
      <w:ind w:firstLine="482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791D"/>
    <w:rPr>
      <w:rFonts w:eastAsia="宋体"/>
      <w:b/>
      <w:sz w:val="28"/>
    </w:rPr>
  </w:style>
  <w:style w:type="character" w:customStyle="1" w:styleId="20">
    <w:name w:val="标题 2 字符"/>
    <w:basedOn w:val="a0"/>
    <w:link w:val="2"/>
    <w:uiPriority w:val="9"/>
    <w:rsid w:val="00D0438F"/>
    <w:rPr>
      <w:rFonts w:ascii="宋体" w:eastAsia="宋体" w:hAnsi="宋体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25398"/>
    <w:pPr>
      <w:ind w:firstLine="420"/>
    </w:pPr>
  </w:style>
  <w:style w:type="paragraph" w:styleId="a4">
    <w:name w:val="header"/>
    <w:basedOn w:val="a"/>
    <w:link w:val="a5"/>
    <w:uiPriority w:val="99"/>
    <w:unhideWhenUsed/>
    <w:rsid w:val="00F23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3CBD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3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3CBD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00A17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00A17"/>
  </w:style>
  <w:style w:type="character" w:styleId="a8">
    <w:name w:val="Hyperlink"/>
    <w:basedOn w:val="a0"/>
    <w:uiPriority w:val="99"/>
    <w:unhideWhenUsed/>
    <w:rsid w:val="00F00A17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DD7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图表名称"/>
    <w:link w:val="ab"/>
    <w:qFormat/>
    <w:rsid w:val="00343ECD"/>
    <w:pPr>
      <w:ind w:firstLine="422"/>
      <w:jc w:val="center"/>
    </w:pPr>
    <w:rPr>
      <w:rFonts w:ascii="Times New Roman" w:eastAsia="宋体" w:hAnsi="Times New Roman" w:cs="Times New Roman"/>
      <w:b/>
      <w:szCs w:val="21"/>
    </w:rPr>
  </w:style>
  <w:style w:type="paragraph" w:customStyle="1" w:styleId="ac">
    <w:name w:val="表格内容"/>
    <w:basedOn w:val="a"/>
    <w:link w:val="ad"/>
    <w:qFormat/>
    <w:rsid w:val="00DC6435"/>
    <w:pPr>
      <w:ind w:firstLineChars="0" w:firstLine="0"/>
      <w:jc w:val="left"/>
    </w:pPr>
  </w:style>
  <w:style w:type="character" w:customStyle="1" w:styleId="ab">
    <w:name w:val="图表名称 字符"/>
    <w:basedOn w:val="a0"/>
    <w:link w:val="aa"/>
    <w:rsid w:val="00343ECD"/>
    <w:rPr>
      <w:rFonts w:ascii="Times New Roman" w:eastAsia="宋体" w:hAnsi="Times New Roman" w:cs="Times New Roman"/>
      <w:b/>
      <w:szCs w:val="21"/>
    </w:rPr>
  </w:style>
  <w:style w:type="paragraph" w:customStyle="1" w:styleId="ae">
    <w:name w:val="条目要求"/>
    <w:basedOn w:val="a"/>
    <w:link w:val="af"/>
    <w:qFormat/>
    <w:rsid w:val="00746BB8"/>
    <w:pPr>
      <w:ind w:firstLineChars="0" w:firstLine="0"/>
    </w:pPr>
    <w:rPr>
      <w:b/>
      <w:i/>
    </w:rPr>
  </w:style>
  <w:style w:type="character" w:customStyle="1" w:styleId="ad">
    <w:name w:val="表格内容 字符"/>
    <w:basedOn w:val="a0"/>
    <w:link w:val="ac"/>
    <w:rsid w:val="00DC6435"/>
    <w:rPr>
      <w:rFonts w:eastAsia="宋体"/>
      <w:sz w:val="24"/>
    </w:rPr>
  </w:style>
  <w:style w:type="character" w:customStyle="1" w:styleId="af">
    <w:name w:val="条目要求 字符"/>
    <w:basedOn w:val="a0"/>
    <w:link w:val="ae"/>
    <w:rsid w:val="00746BB8"/>
    <w:rPr>
      <w:rFonts w:eastAsia="宋体"/>
      <w:b/>
      <w:i/>
      <w:sz w:val="24"/>
    </w:rPr>
  </w:style>
  <w:style w:type="character" w:styleId="af0">
    <w:name w:val="FollowedHyperlink"/>
    <w:basedOn w:val="a0"/>
    <w:uiPriority w:val="99"/>
    <w:semiHidden/>
    <w:unhideWhenUsed/>
    <w:rsid w:val="00887845"/>
    <w:rPr>
      <w:color w:val="954F72" w:themeColor="followedHyperlink"/>
      <w:u w:val="single"/>
    </w:rPr>
  </w:style>
  <w:style w:type="paragraph" w:styleId="af1">
    <w:name w:val="Title"/>
    <w:basedOn w:val="a"/>
    <w:next w:val="a"/>
    <w:link w:val="af2"/>
    <w:uiPriority w:val="10"/>
    <w:qFormat/>
    <w:rsid w:val="003A6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3A6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85D5F"/>
    <w:rPr>
      <w:rFonts w:ascii="宋体" w:eastAsia="宋体" w:hAnsi="宋体" w:cstheme="majorBidi"/>
      <w:b/>
      <w:bCs/>
      <w:sz w:val="24"/>
      <w:szCs w:val="28"/>
    </w:rPr>
  </w:style>
  <w:style w:type="character" w:styleId="af3">
    <w:name w:val="Placeholder Text"/>
    <w:basedOn w:val="a0"/>
    <w:uiPriority w:val="99"/>
    <w:semiHidden/>
    <w:rsid w:val="00F33D53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3164A4"/>
    <w:pPr>
      <w:ind w:leftChars="200" w:left="420"/>
    </w:pPr>
  </w:style>
  <w:style w:type="paragraph" w:customStyle="1" w:styleId="af4">
    <w:name w:val="图片"/>
    <w:basedOn w:val="ac"/>
    <w:link w:val="af5"/>
    <w:qFormat/>
    <w:rsid w:val="00A61559"/>
    <w:pPr>
      <w:jc w:val="center"/>
    </w:pPr>
    <w:rPr>
      <w:noProof/>
    </w:rPr>
  </w:style>
  <w:style w:type="character" w:customStyle="1" w:styleId="af5">
    <w:name w:val="图片 字符"/>
    <w:basedOn w:val="ad"/>
    <w:link w:val="af4"/>
    <w:rsid w:val="00A61559"/>
    <w:rPr>
      <w:rFonts w:eastAsia="宋体"/>
      <w:noProof/>
      <w:sz w:val="24"/>
    </w:rPr>
  </w:style>
  <w:style w:type="paragraph" w:styleId="31">
    <w:name w:val="toc 3"/>
    <w:basedOn w:val="a"/>
    <w:next w:val="a"/>
    <w:autoRedefine/>
    <w:uiPriority w:val="39"/>
    <w:unhideWhenUsed/>
    <w:rsid w:val="00E85EA1"/>
    <w:pPr>
      <w:ind w:leftChars="400" w:left="840"/>
    </w:pPr>
  </w:style>
  <w:style w:type="paragraph" w:styleId="af6">
    <w:name w:val="Balloon Text"/>
    <w:basedOn w:val="a"/>
    <w:link w:val="af7"/>
    <w:uiPriority w:val="99"/>
    <w:semiHidden/>
    <w:unhideWhenUsed/>
    <w:rsid w:val="009B448B"/>
    <w:pPr>
      <w:spacing w:line="240" w:lineRule="auto"/>
    </w:pPr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9B448B"/>
    <w:rPr>
      <w:rFonts w:eastAsia="宋体"/>
      <w:sz w:val="18"/>
      <w:szCs w:val="18"/>
    </w:rPr>
  </w:style>
  <w:style w:type="paragraph" w:styleId="af8">
    <w:name w:val="Date"/>
    <w:basedOn w:val="a"/>
    <w:next w:val="a"/>
    <w:link w:val="af9"/>
    <w:uiPriority w:val="99"/>
    <w:semiHidden/>
    <w:unhideWhenUsed/>
    <w:rsid w:val="00074D57"/>
    <w:pPr>
      <w:ind w:leftChars="2500" w:left="100"/>
    </w:pPr>
  </w:style>
  <w:style w:type="character" w:customStyle="1" w:styleId="af9">
    <w:name w:val="日期 字符"/>
    <w:basedOn w:val="a0"/>
    <w:link w:val="af8"/>
    <w:uiPriority w:val="99"/>
    <w:semiHidden/>
    <w:rsid w:val="00074D57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3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818F6-D96D-4F32-99D9-223FA8703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570</Words>
  <Characters>3253</Characters>
  <Application>Microsoft Office Word</Application>
  <DocSecurity>0</DocSecurity>
  <Lines>27</Lines>
  <Paragraphs>7</Paragraphs>
  <ScaleCrop>false</ScaleCrop>
  <Company>微软中国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谭理政</cp:lastModifiedBy>
  <cp:revision>2</cp:revision>
  <dcterms:created xsi:type="dcterms:W3CDTF">2020-09-25T09:05:00Z</dcterms:created>
  <dcterms:modified xsi:type="dcterms:W3CDTF">2020-09-25T09:05:00Z</dcterms:modified>
</cp:coreProperties>
</file>